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B67D" w14:textId="77777777" w:rsidR="00E25BD0" w:rsidRPr="00D94397" w:rsidRDefault="00E25BD0" w:rsidP="007176F1">
      <w:pPr>
        <w:pStyle w:val="KeinLeerraum"/>
        <w:rPr>
          <w:rFonts w:ascii="Times New Roman" w:hAnsi="Times New Roman" w:cs="Times New Roman"/>
          <w:b/>
          <w:bCs/>
          <w:sz w:val="50"/>
          <w:szCs w:val="50"/>
        </w:rPr>
      </w:pPr>
    </w:p>
    <w:p w14:paraId="75F183A2" w14:textId="77777777" w:rsidR="00E25BD0" w:rsidRPr="00D94397" w:rsidRDefault="00E25BD0" w:rsidP="00E25BD0">
      <w:pPr>
        <w:pStyle w:val="KeinLeerraum"/>
        <w:jc w:val="center"/>
        <w:rPr>
          <w:rFonts w:ascii="Times New Roman" w:hAnsi="Times New Roman" w:cs="Times New Roman"/>
          <w:b/>
          <w:bCs/>
          <w:sz w:val="56"/>
          <w:szCs w:val="56"/>
        </w:rPr>
      </w:pPr>
    </w:p>
    <w:p w14:paraId="18AD8A6B" w14:textId="1CFED8A8" w:rsidR="0074371E" w:rsidRPr="00D94397" w:rsidRDefault="0074371E" w:rsidP="00E25BD0">
      <w:pPr>
        <w:pStyle w:val="KeinLeerraum"/>
        <w:jc w:val="center"/>
        <w:rPr>
          <w:rFonts w:ascii="Times New Roman" w:hAnsi="Times New Roman" w:cs="Times New Roman"/>
          <w:b/>
          <w:bCs/>
          <w:sz w:val="56"/>
          <w:szCs w:val="56"/>
        </w:rPr>
      </w:pPr>
      <w:r w:rsidRPr="00D94397">
        <w:rPr>
          <w:rFonts w:ascii="Times New Roman" w:hAnsi="Times New Roman" w:cs="Times New Roman"/>
          <w:b/>
          <w:bCs/>
          <w:sz w:val="56"/>
          <w:szCs w:val="56"/>
        </w:rPr>
        <w:t>Anwendbarkeit von van Leuven-Zwarts Modell in anderen Sprachen</w:t>
      </w:r>
    </w:p>
    <w:p w14:paraId="0036668B" w14:textId="27D6BDED" w:rsidR="00E25BD0" w:rsidRPr="00D94397" w:rsidRDefault="0074371E" w:rsidP="00E25BD0">
      <w:pPr>
        <w:pStyle w:val="KeinLeerraum"/>
        <w:jc w:val="center"/>
        <w:rPr>
          <w:rFonts w:ascii="Times New Roman" w:hAnsi="Times New Roman" w:cs="Times New Roman"/>
          <w:sz w:val="40"/>
          <w:szCs w:val="40"/>
        </w:rPr>
      </w:pPr>
      <w:r w:rsidRPr="00D94397">
        <w:rPr>
          <w:rFonts w:ascii="Times New Roman" w:hAnsi="Times New Roman" w:cs="Times New Roman"/>
          <w:sz w:val="40"/>
          <w:szCs w:val="40"/>
        </w:rPr>
        <w:t>Kann ihr Modell auch außerhalb des Niederländischen angewandt werden?</w:t>
      </w:r>
    </w:p>
    <w:p w14:paraId="3094FE25" w14:textId="77777777" w:rsidR="00E25BD0" w:rsidRPr="00D94397" w:rsidRDefault="00E25BD0" w:rsidP="00E25BD0">
      <w:pPr>
        <w:pStyle w:val="KeinLeerraum"/>
        <w:jc w:val="center"/>
        <w:rPr>
          <w:rFonts w:ascii="Times New Roman" w:hAnsi="Times New Roman" w:cs="Times New Roman"/>
        </w:rPr>
      </w:pPr>
    </w:p>
    <w:p w14:paraId="15FBDB89" w14:textId="69928FB1" w:rsidR="00E25BD0" w:rsidRPr="00D94397" w:rsidRDefault="00E25BD0" w:rsidP="00E25BD0">
      <w:pPr>
        <w:pStyle w:val="KeinLeerraum"/>
        <w:jc w:val="center"/>
        <w:rPr>
          <w:rFonts w:ascii="Times New Roman" w:hAnsi="Times New Roman" w:cs="Times New Roman"/>
          <w:sz w:val="28"/>
          <w:szCs w:val="28"/>
        </w:rPr>
      </w:pPr>
    </w:p>
    <w:p w14:paraId="369F5CA8" w14:textId="41FD732C" w:rsidR="00E25BD0" w:rsidRPr="00D94397" w:rsidRDefault="00E25BD0" w:rsidP="00E25BD0">
      <w:pPr>
        <w:pStyle w:val="KeinLeerraum"/>
        <w:jc w:val="center"/>
        <w:rPr>
          <w:rFonts w:ascii="Times New Roman" w:hAnsi="Times New Roman" w:cs="Times New Roman"/>
          <w:sz w:val="36"/>
          <w:szCs w:val="36"/>
        </w:rPr>
      </w:pPr>
      <w:r w:rsidRPr="00D94397">
        <w:rPr>
          <w:rFonts w:ascii="Times New Roman" w:hAnsi="Times New Roman" w:cs="Times New Roman"/>
          <w:sz w:val="36"/>
          <w:szCs w:val="36"/>
        </w:rPr>
        <w:t>Proseminararbeit</w:t>
      </w:r>
    </w:p>
    <w:p w14:paraId="33383C92" w14:textId="12D8C752"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am Institut für theoretische und angewandte Translationswissenschaft</w:t>
      </w:r>
    </w:p>
    <w:p w14:paraId="013857F2" w14:textId="77777777" w:rsidR="00E25BD0" w:rsidRPr="00D94397" w:rsidRDefault="00E25BD0" w:rsidP="00E25BD0">
      <w:pPr>
        <w:pStyle w:val="KeinLeerraum"/>
        <w:jc w:val="center"/>
        <w:rPr>
          <w:rFonts w:ascii="Times New Roman" w:hAnsi="Times New Roman" w:cs="Times New Roman"/>
          <w:sz w:val="28"/>
          <w:szCs w:val="28"/>
        </w:rPr>
      </w:pPr>
    </w:p>
    <w:p w14:paraId="04BB551A" w14:textId="77777777" w:rsidR="00E25BD0" w:rsidRPr="00D94397" w:rsidRDefault="00E25BD0" w:rsidP="00E25BD0">
      <w:pPr>
        <w:pStyle w:val="KeinLeerraum"/>
        <w:jc w:val="center"/>
        <w:rPr>
          <w:rFonts w:ascii="Times New Roman" w:hAnsi="Times New Roman" w:cs="Times New Roman"/>
          <w:sz w:val="28"/>
          <w:szCs w:val="28"/>
        </w:rPr>
      </w:pPr>
    </w:p>
    <w:p w14:paraId="2D936F6E" w14:textId="7C3189F6"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 xml:space="preserve">Abschlussarbeit für das </w:t>
      </w:r>
      <w:r w:rsidR="0074371E" w:rsidRPr="00D94397">
        <w:rPr>
          <w:rFonts w:ascii="Times New Roman" w:hAnsi="Times New Roman" w:cs="Times New Roman"/>
          <w:sz w:val="28"/>
          <w:szCs w:val="28"/>
        </w:rPr>
        <w:t>Translationswissenschaftliche Proseminar I</w:t>
      </w:r>
    </w:p>
    <w:p w14:paraId="4EAAA99B" w14:textId="129DC969"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Semester</w:t>
      </w:r>
      <w:r w:rsidR="0074371E" w:rsidRPr="00D94397">
        <w:rPr>
          <w:rFonts w:ascii="Times New Roman" w:hAnsi="Times New Roman" w:cs="Times New Roman"/>
          <w:sz w:val="28"/>
          <w:szCs w:val="28"/>
        </w:rPr>
        <w:t xml:space="preserve"> W2021</w:t>
      </w:r>
    </w:p>
    <w:p w14:paraId="5F0E6CAD" w14:textId="476C0994" w:rsidR="00E25BD0" w:rsidRPr="00D94397" w:rsidRDefault="00E25BD0" w:rsidP="00E25BD0">
      <w:pPr>
        <w:pStyle w:val="KeinLeerraum"/>
        <w:jc w:val="center"/>
        <w:rPr>
          <w:rFonts w:ascii="Times New Roman" w:hAnsi="Times New Roman" w:cs="Times New Roman"/>
          <w:sz w:val="28"/>
          <w:szCs w:val="28"/>
        </w:rPr>
      </w:pPr>
    </w:p>
    <w:p w14:paraId="16B85FB7" w14:textId="7464B654" w:rsidR="00E25BD0" w:rsidRPr="00D94397" w:rsidRDefault="00E25BD0" w:rsidP="00E25BD0">
      <w:pPr>
        <w:pStyle w:val="KeinLeerraum"/>
        <w:jc w:val="center"/>
        <w:rPr>
          <w:rFonts w:ascii="Times New Roman" w:hAnsi="Times New Roman" w:cs="Times New Roman"/>
          <w:sz w:val="28"/>
          <w:szCs w:val="28"/>
        </w:rPr>
      </w:pPr>
    </w:p>
    <w:p w14:paraId="453F64F2" w14:textId="77777777" w:rsidR="00E25BD0" w:rsidRPr="00D94397" w:rsidRDefault="00E25BD0" w:rsidP="00E25BD0">
      <w:pPr>
        <w:pStyle w:val="KeinLeerraum"/>
        <w:jc w:val="center"/>
        <w:rPr>
          <w:rFonts w:ascii="Times New Roman" w:hAnsi="Times New Roman" w:cs="Times New Roman"/>
          <w:sz w:val="28"/>
          <w:szCs w:val="28"/>
        </w:rPr>
      </w:pPr>
    </w:p>
    <w:p w14:paraId="1097CBE1" w14:textId="77777777" w:rsidR="00E25BD0" w:rsidRPr="00D94397" w:rsidRDefault="00E25BD0" w:rsidP="00E25BD0">
      <w:pPr>
        <w:pStyle w:val="KeinLeerraum"/>
        <w:jc w:val="center"/>
        <w:rPr>
          <w:rFonts w:ascii="Times New Roman" w:hAnsi="Times New Roman" w:cs="Times New Roman"/>
          <w:sz w:val="28"/>
          <w:szCs w:val="28"/>
        </w:rPr>
      </w:pPr>
    </w:p>
    <w:p w14:paraId="441355A4" w14:textId="77777777" w:rsidR="004E25C5" w:rsidRPr="00D94397" w:rsidRDefault="004E25C5" w:rsidP="00E25BD0">
      <w:pPr>
        <w:pStyle w:val="KeinLeerraum"/>
        <w:jc w:val="center"/>
        <w:rPr>
          <w:rFonts w:ascii="Times New Roman" w:hAnsi="Times New Roman" w:cs="Times New Roman"/>
          <w:sz w:val="28"/>
          <w:szCs w:val="28"/>
        </w:rPr>
      </w:pPr>
    </w:p>
    <w:p w14:paraId="2A310C47" w14:textId="77777777" w:rsidR="004E25C5" w:rsidRPr="00D94397" w:rsidRDefault="004E25C5" w:rsidP="00E25BD0">
      <w:pPr>
        <w:pStyle w:val="KeinLeerraum"/>
        <w:jc w:val="center"/>
        <w:rPr>
          <w:rFonts w:ascii="Times New Roman" w:hAnsi="Times New Roman" w:cs="Times New Roman"/>
          <w:sz w:val="28"/>
          <w:szCs w:val="28"/>
        </w:rPr>
      </w:pPr>
    </w:p>
    <w:p w14:paraId="56B3BD55" w14:textId="34C950E4"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vorgelegt von</w:t>
      </w:r>
    </w:p>
    <w:p w14:paraId="7FAABA65" w14:textId="77777777" w:rsidR="00E25BD0" w:rsidRPr="00D94397" w:rsidRDefault="00E25BD0" w:rsidP="00E25BD0">
      <w:pPr>
        <w:pStyle w:val="KeinLeerraum"/>
        <w:jc w:val="center"/>
        <w:rPr>
          <w:rFonts w:ascii="Times New Roman" w:hAnsi="Times New Roman" w:cs="Times New Roman"/>
        </w:rPr>
      </w:pPr>
    </w:p>
    <w:p w14:paraId="662CFC00" w14:textId="74D6D070" w:rsidR="00E25BD0" w:rsidRPr="00D94397" w:rsidRDefault="0074371E" w:rsidP="00E25BD0">
      <w:pPr>
        <w:pStyle w:val="KeinLeerraum"/>
        <w:jc w:val="center"/>
        <w:rPr>
          <w:rFonts w:ascii="Times New Roman" w:hAnsi="Times New Roman" w:cs="Times New Roman"/>
          <w:sz w:val="36"/>
          <w:szCs w:val="36"/>
        </w:rPr>
      </w:pPr>
      <w:r w:rsidRPr="00D94397">
        <w:rPr>
          <w:rFonts w:ascii="Times New Roman" w:hAnsi="Times New Roman" w:cs="Times New Roman"/>
          <w:sz w:val="36"/>
          <w:szCs w:val="36"/>
        </w:rPr>
        <w:t>Andreas Hofer</w:t>
      </w:r>
    </w:p>
    <w:p w14:paraId="3666B262" w14:textId="77777777" w:rsidR="004E25C5" w:rsidRPr="00D94397" w:rsidRDefault="004E25C5" w:rsidP="00E25BD0">
      <w:pPr>
        <w:pStyle w:val="KeinLeerraum"/>
        <w:jc w:val="center"/>
        <w:rPr>
          <w:rFonts w:ascii="Times New Roman" w:hAnsi="Times New Roman" w:cs="Times New Roman"/>
          <w:sz w:val="28"/>
          <w:szCs w:val="28"/>
        </w:rPr>
      </w:pPr>
    </w:p>
    <w:p w14:paraId="473CA0B3" w14:textId="2DE44AC0" w:rsidR="00E25BD0" w:rsidRPr="00D94397" w:rsidRDefault="0074371E"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11705024</w:t>
      </w:r>
    </w:p>
    <w:p w14:paraId="48B763E1" w14:textId="7DC64428" w:rsidR="00E25BD0" w:rsidRPr="00D94397" w:rsidRDefault="00E25BD0" w:rsidP="00E25BD0">
      <w:pPr>
        <w:pStyle w:val="KeinLeerraum"/>
        <w:jc w:val="center"/>
        <w:rPr>
          <w:rFonts w:ascii="Times New Roman" w:hAnsi="Times New Roman" w:cs="Times New Roman"/>
          <w:sz w:val="28"/>
          <w:szCs w:val="28"/>
        </w:rPr>
      </w:pPr>
    </w:p>
    <w:p w14:paraId="3A31BA14" w14:textId="20BC724D" w:rsidR="00E25BD0" w:rsidRPr="00D94397" w:rsidRDefault="00E25BD0" w:rsidP="00E25BD0">
      <w:pPr>
        <w:pStyle w:val="KeinLeerraum"/>
        <w:jc w:val="center"/>
        <w:rPr>
          <w:rFonts w:ascii="Times New Roman" w:hAnsi="Times New Roman" w:cs="Times New Roman"/>
          <w:sz w:val="28"/>
          <w:szCs w:val="28"/>
        </w:rPr>
      </w:pPr>
    </w:p>
    <w:p w14:paraId="7879B010" w14:textId="6F644993" w:rsidR="00E25BD0" w:rsidRPr="00D94397" w:rsidRDefault="00E25BD0" w:rsidP="00E25BD0">
      <w:pPr>
        <w:pStyle w:val="KeinLeerraum"/>
        <w:jc w:val="center"/>
        <w:rPr>
          <w:rFonts w:ascii="Times New Roman" w:hAnsi="Times New Roman" w:cs="Times New Roman"/>
          <w:sz w:val="28"/>
          <w:szCs w:val="28"/>
        </w:rPr>
      </w:pPr>
    </w:p>
    <w:p w14:paraId="75677EAA" w14:textId="1E73401D" w:rsidR="00E25BD0" w:rsidRPr="00D94397" w:rsidRDefault="00E25BD0" w:rsidP="00E25BD0">
      <w:pPr>
        <w:pStyle w:val="KeinLeerraum"/>
        <w:jc w:val="center"/>
        <w:rPr>
          <w:rFonts w:ascii="Times New Roman" w:hAnsi="Times New Roman" w:cs="Times New Roman"/>
          <w:sz w:val="28"/>
          <w:szCs w:val="28"/>
        </w:rPr>
      </w:pPr>
    </w:p>
    <w:p w14:paraId="466F51DB" w14:textId="37A416AD" w:rsidR="00E25BD0" w:rsidRPr="00D94397" w:rsidRDefault="00E25BD0" w:rsidP="00E25BD0">
      <w:pPr>
        <w:pStyle w:val="KeinLeerraum"/>
        <w:jc w:val="center"/>
        <w:rPr>
          <w:rFonts w:ascii="Times New Roman" w:hAnsi="Times New Roman" w:cs="Times New Roman"/>
          <w:sz w:val="28"/>
          <w:szCs w:val="28"/>
        </w:rPr>
      </w:pPr>
    </w:p>
    <w:p w14:paraId="6643B273" w14:textId="4E21DFAF" w:rsidR="00E25BD0" w:rsidRPr="00D94397" w:rsidRDefault="00E25BD0" w:rsidP="004E25C5">
      <w:pPr>
        <w:pStyle w:val="KeinLeerraum"/>
        <w:rPr>
          <w:rFonts w:ascii="Times New Roman" w:hAnsi="Times New Roman" w:cs="Times New Roman"/>
          <w:sz w:val="28"/>
          <w:szCs w:val="28"/>
        </w:rPr>
      </w:pPr>
    </w:p>
    <w:p w14:paraId="61AE3E3C" w14:textId="749660C8" w:rsidR="00E25BD0" w:rsidRPr="00D94397" w:rsidRDefault="00E25BD0" w:rsidP="0074371E">
      <w:pPr>
        <w:pStyle w:val="KeinLeerraum"/>
        <w:rPr>
          <w:rFonts w:ascii="Times New Roman" w:hAnsi="Times New Roman" w:cs="Times New Roman"/>
          <w:sz w:val="28"/>
          <w:szCs w:val="28"/>
        </w:rPr>
      </w:pPr>
    </w:p>
    <w:p w14:paraId="7222904C" w14:textId="3306AB45" w:rsidR="00E25BD0" w:rsidRPr="00D94397" w:rsidRDefault="00E25BD0" w:rsidP="00E25BD0">
      <w:pPr>
        <w:pStyle w:val="KeinLeerraum"/>
        <w:jc w:val="center"/>
        <w:rPr>
          <w:rFonts w:ascii="Times New Roman" w:hAnsi="Times New Roman" w:cs="Times New Roman"/>
          <w:sz w:val="28"/>
          <w:szCs w:val="28"/>
        </w:rPr>
      </w:pPr>
    </w:p>
    <w:p w14:paraId="21E5530E" w14:textId="75B00385" w:rsidR="00E25BD0" w:rsidRPr="00D94397" w:rsidRDefault="00E25BD0" w:rsidP="00E25BD0">
      <w:pPr>
        <w:pStyle w:val="KeinLeerraum"/>
        <w:jc w:val="center"/>
        <w:rPr>
          <w:rFonts w:ascii="Times New Roman" w:hAnsi="Times New Roman" w:cs="Times New Roman"/>
          <w:sz w:val="28"/>
          <w:szCs w:val="28"/>
        </w:rPr>
      </w:pPr>
    </w:p>
    <w:p w14:paraId="7C83F16F" w14:textId="6CD233B8" w:rsidR="00E25BD0" w:rsidRPr="00D94397" w:rsidRDefault="00E25BD0" w:rsidP="00E25BD0">
      <w:pPr>
        <w:pStyle w:val="KeinLeerraum"/>
        <w:jc w:val="center"/>
        <w:rPr>
          <w:rFonts w:ascii="Times New Roman" w:hAnsi="Times New Roman" w:cs="Times New Roman"/>
          <w:sz w:val="28"/>
          <w:szCs w:val="28"/>
        </w:rPr>
      </w:pPr>
    </w:p>
    <w:p w14:paraId="5717188C" w14:textId="77777777" w:rsidR="00E25BD0" w:rsidRPr="00D94397" w:rsidRDefault="00E25BD0" w:rsidP="00E25BD0">
      <w:pPr>
        <w:pStyle w:val="KeinLeerraum"/>
        <w:jc w:val="center"/>
        <w:rPr>
          <w:rFonts w:ascii="Times New Roman" w:hAnsi="Times New Roman" w:cs="Times New Roman"/>
          <w:sz w:val="28"/>
          <w:szCs w:val="28"/>
        </w:rPr>
      </w:pPr>
    </w:p>
    <w:p w14:paraId="4FEF756A" w14:textId="23531500"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 xml:space="preserve">LV-Leitung: </w:t>
      </w:r>
      <w:r w:rsidR="0074371E" w:rsidRPr="00D94397">
        <w:rPr>
          <w:rFonts w:ascii="Times New Roman" w:hAnsi="Times New Roman" w:cs="Times New Roman"/>
          <w:sz w:val="28"/>
          <w:szCs w:val="28"/>
        </w:rPr>
        <w:t>Manuel Lardelli</w:t>
      </w:r>
    </w:p>
    <w:p w14:paraId="40874655" w14:textId="77777777" w:rsidR="00E25BD0" w:rsidRPr="00D94397" w:rsidRDefault="00E25BD0" w:rsidP="00E25BD0">
      <w:pPr>
        <w:pStyle w:val="KeinLeerraum"/>
        <w:jc w:val="center"/>
        <w:rPr>
          <w:rFonts w:ascii="Times New Roman" w:hAnsi="Times New Roman" w:cs="Times New Roman"/>
          <w:sz w:val="28"/>
          <w:szCs w:val="28"/>
        </w:rPr>
      </w:pPr>
    </w:p>
    <w:p w14:paraId="4CA887E6" w14:textId="1E4C77E0" w:rsidR="00E25BD0" w:rsidRPr="00D94397" w:rsidRDefault="00E25BD0" w:rsidP="00E25BD0">
      <w:pPr>
        <w:pStyle w:val="KeinLeerraum"/>
        <w:jc w:val="center"/>
        <w:rPr>
          <w:rFonts w:ascii="Times New Roman" w:hAnsi="Times New Roman" w:cs="Times New Roman"/>
          <w:sz w:val="28"/>
          <w:szCs w:val="28"/>
        </w:rPr>
      </w:pPr>
      <w:r w:rsidRPr="00D94397">
        <w:rPr>
          <w:rFonts w:ascii="Times New Roman" w:hAnsi="Times New Roman" w:cs="Times New Roman"/>
          <w:sz w:val="28"/>
          <w:szCs w:val="28"/>
        </w:rPr>
        <w:t>Wörteranzahl</w:t>
      </w:r>
      <w:r w:rsidR="00CC030E">
        <w:rPr>
          <w:rFonts w:ascii="Times New Roman" w:hAnsi="Times New Roman" w:cs="Times New Roman"/>
          <w:sz w:val="28"/>
          <w:szCs w:val="28"/>
        </w:rPr>
        <w:t>: 3014</w:t>
      </w:r>
    </w:p>
    <w:sdt>
      <w:sdtPr>
        <w:rPr>
          <w:rFonts w:asciiTheme="minorHAnsi" w:eastAsiaTheme="minorHAnsi" w:hAnsiTheme="minorHAnsi" w:cstheme="minorBidi"/>
          <w:color w:val="auto"/>
          <w:sz w:val="22"/>
          <w:szCs w:val="22"/>
          <w:lang w:val="de-AT" w:eastAsia="en-US"/>
        </w:rPr>
        <w:id w:val="-387179040"/>
        <w:docPartObj>
          <w:docPartGallery w:val="Table of Contents"/>
          <w:docPartUnique/>
        </w:docPartObj>
      </w:sdtPr>
      <w:sdtEndPr>
        <w:rPr>
          <w:b/>
          <w:bCs/>
        </w:rPr>
      </w:sdtEndPr>
      <w:sdtContent>
        <w:p w14:paraId="092A7A97" w14:textId="6D9FAD6D" w:rsidR="00D61AA9" w:rsidRPr="00D94397" w:rsidRDefault="00D61AA9">
          <w:pPr>
            <w:pStyle w:val="Inhaltsverzeichnisberschrift"/>
            <w:rPr>
              <w:lang w:val="de-AT"/>
            </w:rPr>
          </w:pPr>
          <w:r w:rsidRPr="00D94397">
            <w:rPr>
              <w:lang w:val="de-AT"/>
            </w:rPr>
            <w:t>Inhalt</w:t>
          </w:r>
        </w:p>
        <w:p w14:paraId="6F246B95" w14:textId="14C60CC2" w:rsidR="00CC030E" w:rsidRDefault="00D61AA9">
          <w:pPr>
            <w:pStyle w:val="Verzeichnis1"/>
            <w:tabs>
              <w:tab w:val="right" w:leader="dot" w:pos="9062"/>
            </w:tabs>
            <w:rPr>
              <w:rFonts w:eastAsiaTheme="minorEastAsia"/>
              <w:noProof/>
              <w:lang w:val="de-DE" w:eastAsia="de-DE"/>
            </w:rPr>
          </w:pPr>
          <w:r w:rsidRPr="00D94397">
            <w:fldChar w:fldCharType="begin"/>
          </w:r>
          <w:r w:rsidRPr="00D94397">
            <w:instrText xml:space="preserve"> TOC \o "1-3" \h \z \u </w:instrText>
          </w:r>
          <w:r w:rsidRPr="00D94397">
            <w:fldChar w:fldCharType="separate"/>
          </w:r>
          <w:hyperlink w:anchor="_Toc95859638" w:history="1">
            <w:r w:rsidR="00CC030E" w:rsidRPr="001C43A0">
              <w:rPr>
                <w:rStyle w:val="Hyperlink"/>
                <w:noProof/>
              </w:rPr>
              <w:t>Einleitung</w:t>
            </w:r>
            <w:r w:rsidR="00CC030E">
              <w:rPr>
                <w:noProof/>
                <w:webHidden/>
              </w:rPr>
              <w:tab/>
            </w:r>
            <w:r w:rsidR="00CC030E">
              <w:rPr>
                <w:noProof/>
                <w:webHidden/>
              </w:rPr>
              <w:fldChar w:fldCharType="begin"/>
            </w:r>
            <w:r w:rsidR="00CC030E">
              <w:rPr>
                <w:noProof/>
                <w:webHidden/>
              </w:rPr>
              <w:instrText xml:space="preserve"> PAGEREF _Toc95859638 \h </w:instrText>
            </w:r>
            <w:r w:rsidR="00CC030E">
              <w:rPr>
                <w:noProof/>
                <w:webHidden/>
              </w:rPr>
            </w:r>
            <w:r w:rsidR="00CC030E">
              <w:rPr>
                <w:noProof/>
                <w:webHidden/>
              </w:rPr>
              <w:fldChar w:fldCharType="separate"/>
            </w:r>
            <w:r w:rsidR="00CC030E">
              <w:rPr>
                <w:noProof/>
                <w:webHidden/>
              </w:rPr>
              <w:t>3</w:t>
            </w:r>
            <w:r w:rsidR="00CC030E">
              <w:rPr>
                <w:noProof/>
                <w:webHidden/>
              </w:rPr>
              <w:fldChar w:fldCharType="end"/>
            </w:r>
          </w:hyperlink>
        </w:p>
        <w:p w14:paraId="634024A5" w14:textId="175143D9" w:rsidR="00CC030E" w:rsidRDefault="002052B2">
          <w:pPr>
            <w:pStyle w:val="Verzeichnis1"/>
            <w:tabs>
              <w:tab w:val="left" w:pos="440"/>
              <w:tab w:val="right" w:leader="dot" w:pos="9062"/>
            </w:tabs>
            <w:rPr>
              <w:rFonts w:eastAsiaTheme="minorEastAsia"/>
              <w:noProof/>
              <w:lang w:val="de-DE" w:eastAsia="de-DE"/>
            </w:rPr>
          </w:pPr>
          <w:hyperlink w:anchor="_Toc95859639" w:history="1">
            <w:r w:rsidR="00CC030E" w:rsidRPr="001C43A0">
              <w:rPr>
                <w:rStyle w:val="Hyperlink"/>
                <w:noProof/>
              </w:rPr>
              <w:t>1.</w:t>
            </w:r>
            <w:r w:rsidR="00CC030E">
              <w:rPr>
                <w:rFonts w:eastAsiaTheme="minorEastAsia"/>
                <w:noProof/>
                <w:lang w:val="de-DE" w:eastAsia="de-DE"/>
              </w:rPr>
              <w:tab/>
            </w:r>
            <w:r w:rsidR="00CC030E" w:rsidRPr="001C43A0">
              <w:rPr>
                <w:rStyle w:val="Hyperlink"/>
                <w:noProof/>
              </w:rPr>
              <w:t>van Leuven-Zwarts Modell</w:t>
            </w:r>
            <w:r w:rsidR="00CC030E">
              <w:rPr>
                <w:noProof/>
                <w:webHidden/>
              </w:rPr>
              <w:tab/>
            </w:r>
            <w:r w:rsidR="00CC030E">
              <w:rPr>
                <w:noProof/>
                <w:webHidden/>
              </w:rPr>
              <w:fldChar w:fldCharType="begin"/>
            </w:r>
            <w:r w:rsidR="00CC030E">
              <w:rPr>
                <w:noProof/>
                <w:webHidden/>
              </w:rPr>
              <w:instrText xml:space="preserve"> PAGEREF _Toc95859639 \h </w:instrText>
            </w:r>
            <w:r w:rsidR="00CC030E">
              <w:rPr>
                <w:noProof/>
                <w:webHidden/>
              </w:rPr>
            </w:r>
            <w:r w:rsidR="00CC030E">
              <w:rPr>
                <w:noProof/>
                <w:webHidden/>
              </w:rPr>
              <w:fldChar w:fldCharType="separate"/>
            </w:r>
            <w:r w:rsidR="00CC030E">
              <w:rPr>
                <w:noProof/>
                <w:webHidden/>
              </w:rPr>
              <w:t>3</w:t>
            </w:r>
            <w:r w:rsidR="00CC030E">
              <w:rPr>
                <w:noProof/>
                <w:webHidden/>
              </w:rPr>
              <w:fldChar w:fldCharType="end"/>
            </w:r>
          </w:hyperlink>
        </w:p>
        <w:p w14:paraId="2ECAAEFA" w14:textId="49CB6AAF" w:rsidR="00CC030E" w:rsidRDefault="002052B2">
          <w:pPr>
            <w:pStyle w:val="Verzeichnis2"/>
            <w:tabs>
              <w:tab w:val="left" w:pos="880"/>
              <w:tab w:val="right" w:leader="dot" w:pos="9062"/>
            </w:tabs>
            <w:rPr>
              <w:rFonts w:eastAsiaTheme="minorEastAsia"/>
              <w:noProof/>
              <w:lang w:val="de-DE" w:eastAsia="de-DE"/>
            </w:rPr>
          </w:pPr>
          <w:hyperlink w:anchor="_Toc95859640" w:history="1">
            <w:r w:rsidR="00CC030E" w:rsidRPr="001C43A0">
              <w:rPr>
                <w:rStyle w:val="Hyperlink"/>
                <w:noProof/>
              </w:rPr>
              <w:t>1.1.</w:t>
            </w:r>
            <w:r w:rsidR="00CC030E">
              <w:rPr>
                <w:rFonts w:eastAsiaTheme="minorEastAsia"/>
                <w:noProof/>
                <w:lang w:val="de-DE" w:eastAsia="de-DE"/>
              </w:rPr>
              <w:tab/>
            </w:r>
            <w:r w:rsidR="00CC030E" w:rsidRPr="001C43A0">
              <w:rPr>
                <w:rStyle w:val="Hyperlink"/>
                <w:noProof/>
              </w:rPr>
              <w:t>The Comparative Model</w:t>
            </w:r>
            <w:r w:rsidR="00CC030E">
              <w:rPr>
                <w:noProof/>
                <w:webHidden/>
              </w:rPr>
              <w:tab/>
            </w:r>
            <w:r w:rsidR="00CC030E">
              <w:rPr>
                <w:noProof/>
                <w:webHidden/>
              </w:rPr>
              <w:fldChar w:fldCharType="begin"/>
            </w:r>
            <w:r w:rsidR="00CC030E">
              <w:rPr>
                <w:noProof/>
                <w:webHidden/>
              </w:rPr>
              <w:instrText xml:space="preserve"> PAGEREF _Toc95859640 \h </w:instrText>
            </w:r>
            <w:r w:rsidR="00CC030E">
              <w:rPr>
                <w:noProof/>
                <w:webHidden/>
              </w:rPr>
            </w:r>
            <w:r w:rsidR="00CC030E">
              <w:rPr>
                <w:noProof/>
                <w:webHidden/>
              </w:rPr>
              <w:fldChar w:fldCharType="separate"/>
            </w:r>
            <w:r w:rsidR="00CC030E">
              <w:rPr>
                <w:noProof/>
                <w:webHidden/>
              </w:rPr>
              <w:t>4</w:t>
            </w:r>
            <w:r w:rsidR="00CC030E">
              <w:rPr>
                <w:noProof/>
                <w:webHidden/>
              </w:rPr>
              <w:fldChar w:fldCharType="end"/>
            </w:r>
          </w:hyperlink>
        </w:p>
        <w:p w14:paraId="30A768EA" w14:textId="344FBB65" w:rsidR="00CC030E" w:rsidRDefault="002052B2">
          <w:pPr>
            <w:pStyle w:val="Verzeichnis3"/>
            <w:tabs>
              <w:tab w:val="left" w:pos="1320"/>
              <w:tab w:val="right" w:leader="dot" w:pos="9062"/>
            </w:tabs>
            <w:rPr>
              <w:rFonts w:eastAsiaTheme="minorEastAsia"/>
              <w:noProof/>
              <w:lang w:val="de-DE" w:eastAsia="de-DE"/>
            </w:rPr>
          </w:pPr>
          <w:hyperlink w:anchor="_Toc95859641" w:history="1">
            <w:r w:rsidR="00CC030E" w:rsidRPr="001C43A0">
              <w:rPr>
                <w:rStyle w:val="Hyperlink"/>
                <w:noProof/>
              </w:rPr>
              <w:t>1.1.1.</w:t>
            </w:r>
            <w:r w:rsidR="00CC030E">
              <w:rPr>
                <w:rFonts w:eastAsiaTheme="minorEastAsia"/>
                <w:noProof/>
                <w:lang w:val="de-DE" w:eastAsia="de-DE"/>
              </w:rPr>
              <w:tab/>
            </w:r>
            <w:r w:rsidR="00CC030E" w:rsidRPr="001C43A0">
              <w:rPr>
                <w:rStyle w:val="Hyperlink"/>
                <w:noProof/>
              </w:rPr>
              <w:t>Modulation</w:t>
            </w:r>
            <w:r w:rsidR="00CC030E">
              <w:rPr>
                <w:noProof/>
                <w:webHidden/>
              </w:rPr>
              <w:tab/>
            </w:r>
            <w:r w:rsidR="00CC030E">
              <w:rPr>
                <w:noProof/>
                <w:webHidden/>
              </w:rPr>
              <w:fldChar w:fldCharType="begin"/>
            </w:r>
            <w:r w:rsidR="00CC030E">
              <w:rPr>
                <w:noProof/>
                <w:webHidden/>
              </w:rPr>
              <w:instrText xml:space="preserve"> PAGEREF _Toc95859641 \h </w:instrText>
            </w:r>
            <w:r w:rsidR="00CC030E">
              <w:rPr>
                <w:noProof/>
                <w:webHidden/>
              </w:rPr>
            </w:r>
            <w:r w:rsidR="00CC030E">
              <w:rPr>
                <w:noProof/>
                <w:webHidden/>
              </w:rPr>
              <w:fldChar w:fldCharType="separate"/>
            </w:r>
            <w:r w:rsidR="00CC030E">
              <w:rPr>
                <w:noProof/>
                <w:webHidden/>
              </w:rPr>
              <w:t>5</w:t>
            </w:r>
            <w:r w:rsidR="00CC030E">
              <w:rPr>
                <w:noProof/>
                <w:webHidden/>
              </w:rPr>
              <w:fldChar w:fldCharType="end"/>
            </w:r>
          </w:hyperlink>
        </w:p>
        <w:p w14:paraId="2170A669" w14:textId="39893B0F" w:rsidR="00CC030E" w:rsidRDefault="002052B2">
          <w:pPr>
            <w:pStyle w:val="Verzeichnis3"/>
            <w:tabs>
              <w:tab w:val="left" w:pos="1320"/>
              <w:tab w:val="right" w:leader="dot" w:pos="9062"/>
            </w:tabs>
            <w:rPr>
              <w:rFonts w:eastAsiaTheme="minorEastAsia"/>
              <w:noProof/>
              <w:lang w:val="de-DE" w:eastAsia="de-DE"/>
            </w:rPr>
          </w:pPr>
          <w:hyperlink w:anchor="_Toc95859642" w:history="1">
            <w:r w:rsidR="00CC030E" w:rsidRPr="001C43A0">
              <w:rPr>
                <w:rStyle w:val="Hyperlink"/>
                <w:noProof/>
              </w:rPr>
              <w:t>1.1.2.</w:t>
            </w:r>
            <w:r w:rsidR="00CC030E">
              <w:rPr>
                <w:rFonts w:eastAsiaTheme="minorEastAsia"/>
                <w:noProof/>
                <w:lang w:val="de-DE" w:eastAsia="de-DE"/>
              </w:rPr>
              <w:tab/>
            </w:r>
            <w:r w:rsidR="00CC030E" w:rsidRPr="001C43A0">
              <w:rPr>
                <w:rStyle w:val="Hyperlink"/>
                <w:noProof/>
              </w:rPr>
              <w:t>Modifikation</w:t>
            </w:r>
            <w:r w:rsidR="00CC030E">
              <w:rPr>
                <w:noProof/>
                <w:webHidden/>
              </w:rPr>
              <w:tab/>
            </w:r>
            <w:r w:rsidR="00CC030E">
              <w:rPr>
                <w:noProof/>
                <w:webHidden/>
              </w:rPr>
              <w:fldChar w:fldCharType="begin"/>
            </w:r>
            <w:r w:rsidR="00CC030E">
              <w:rPr>
                <w:noProof/>
                <w:webHidden/>
              </w:rPr>
              <w:instrText xml:space="preserve"> PAGEREF _Toc95859642 \h </w:instrText>
            </w:r>
            <w:r w:rsidR="00CC030E">
              <w:rPr>
                <w:noProof/>
                <w:webHidden/>
              </w:rPr>
            </w:r>
            <w:r w:rsidR="00CC030E">
              <w:rPr>
                <w:noProof/>
                <w:webHidden/>
              </w:rPr>
              <w:fldChar w:fldCharType="separate"/>
            </w:r>
            <w:r w:rsidR="00CC030E">
              <w:rPr>
                <w:noProof/>
                <w:webHidden/>
              </w:rPr>
              <w:t>6</w:t>
            </w:r>
            <w:r w:rsidR="00CC030E">
              <w:rPr>
                <w:noProof/>
                <w:webHidden/>
              </w:rPr>
              <w:fldChar w:fldCharType="end"/>
            </w:r>
          </w:hyperlink>
        </w:p>
        <w:p w14:paraId="79ACD5F8" w14:textId="4B54911C" w:rsidR="00CC030E" w:rsidRDefault="002052B2">
          <w:pPr>
            <w:pStyle w:val="Verzeichnis3"/>
            <w:tabs>
              <w:tab w:val="left" w:pos="1320"/>
              <w:tab w:val="right" w:leader="dot" w:pos="9062"/>
            </w:tabs>
            <w:rPr>
              <w:rFonts w:eastAsiaTheme="minorEastAsia"/>
              <w:noProof/>
              <w:lang w:val="de-DE" w:eastAsia="de-DE"/>
            </w:rPr>
          </w:pPr>
          <w:hyperlink w:anchor="_Toc95859643" w:history="1">
            <w:r w:rsidR="00CC030E" w:rsidRPr="001C43A0">
              <w:rPr>
                <w:rStyle w:val="Hyperlink"/>
                <w:noProof/>
                <w:lang w:val="de-DE"/>
              </w:rPr>
              <w:t>1.1.3.</w:t>
            </w:r>
            <w:r w:rsidR="00CC030E">
              <w:rPr>
                <w:rFonts w:eastAsiaTheme="minorEastAsia"/>
                <w:noProof/>
                <w:lang w:val="de-DE" w:eastAsia="de-DE"/>
              </w:rPr>
              <w:tab/>
            </w:r>
            <w:r w:rsidR="00CC030E" w:rsidRPr="001C43A0">
              <w:rPr>
                <w:rStyle w:val="Hyperlink"/>
                <w:noProof/>
                <w:lang w:val="de-DE"/>
              </w:rPr>
              <w:t>Mutation</w:t>
            </w:r>
            <w:r w:rsidR="00CC030E">
              <w:rPr>
                <w:noProof/>
                <w:webHidden/>
              </w:rPr>
              <w:tab/>
            </w:r>
            <w:r w:rsidR="00CC030E">
              <w:rPr>
                <w:noProof/>
                <w:webHidden/>
              </w:rPr>
              <w:fldChar w:fldCharType="begin"/>
            </w:r>
            <w:r w:rsidR="00CC030E">
              <w:rPr>
                <w:noProof/>
                <w:webHidden/>
              </w:rPr>
              <w:instrText xml:space="preserve"> PAGEREF _Toc95859643 \h </w:instrText>
            </w:r>
            <w:r w:rsidR="00CC030E">
              <w:rPr>
                <w:noProof/>
                <w:webHidden/>
              </w:rPr>
            </w:r>
            <w:r w:rsidR="00CC030E">
              <w:rPr>
                <w:noProof/>
                <w:webHidden/>
              </w:rPr>
              <w:fldChar w:fldCharType="separate"/>
            </w:r>
            <w:r w:rsidR="00CC030E">
              <w:rPr>
                <w:noProof/>
                <w:webHidden/>
              </w:rPr>
              <w:t>6</w:t>
            </w:r>
            <w:r w:rsidR="00CC030E">
              <w:rPr>
                <w:noProof/>
                <w:webHidden/>
              </w:rPr>
              <w:fldChar w:fldCharType="end"/>
            </w:r>
          </w:hyperlink>
        </w:p>
        <w:p w14:paraId="76998466" w14:textId="15E3E02A" w:rsidR="00CC030E" w:rsidRDefault="002052B2">
          <w:pPr>
            <w:pStyle w:val="Verzeichnis2"/>
            <w:tabs>
              <w:tab w:val="left" w:pos="880"/>
              <w:tab w:val="right" w:leader="dot" w:pos="9062"/>
            </w:tabs>
            <w:rPr>
              <w:rFonts w:eastAsiaTheme="minorEastAsia"/>
              <w:noProof/>
              <w:lang w:val="de-DE" w:eastAsia="de-DE"/>
            </w:rPr>
          </w:pPr>
          <w:hyperlink w:anchor="_Toc95859644" w:history="1">
            <w:r w:rsidR="00CC030E" w:rsidRPr="001C43A0">
              <w:rPr>
                <w:rStyle w:val="Hyperlink"/>
                <w:noProof/>
                <w:lang w:val="de-DE"/>
              </w:rPr>
              <w:t>1.2.</w:t>
            </w:r>
            <w:r w:rsidR="00CC030E">
              <w:rPr>
                <w:rFonts w:eastAsiaTheme="minorEastAsia"/>
                <w:noProof/>
                <w:lang w:val="de-DE" w:eastAsia="de-DE"/>
              </w:rPr>
              <w:tab/>
            </w:r>
            <w:r w:rsidR="00CC030E" w:rsidRPr="001C43A0">
              <w:rPr>
                <w:rStyle w:val="Hyperlink"/>
                <w:noProof/>
                <w:lang w:val="de-DE"/>
              </w:rPr>
              <w:t>The Descriptive Model</w:t>
            </w:r>
            <w:r w:rsidR="00CC030E">
              <w:rPr>
                <w:noProof/>
                <w:webHidden/>
              </w:rPr>
              <w:tab/>
            </w:r>
            <w:r w:rsidR="00CC030E">
              <w:rPr>
                <w:noProof/>
                <w:webHidden/>
              </w:rPr>
              <w:fldChar w:fldCharType="begin"/>
            </w:r>
            <w:r w:rsidR="00CC030E">
              <w:rPr>
                <w:noProof/>
                <w:webHidden/>
              </w:rPr>
              <w:instrText xml:space="preserve"> PAGEREF _Toc95859644 \h </w:instrText>
            </w:r>
            <w:r w:rsidR="00CC030E">
              <w:rPr>
                <w:noProof/>
                <w:webHidden/>
              </w:rPr>
            </w:r>
            <w:r w:rsidR="00CC030E">
              <w:rPr>
                <w:noProof/>
                <w:webHidden/>
              </w:rPr>
              <w:fldChar w:fldCharType="separate"/>
            </w:r>
            <w:r w:rsidR="00CC030E">
              <w:rPr>
                <w:noProof/>
                <w:webHidden/>
              </w:rPr>
              <w:t>7</w:t>
            </w:r>
            <w:r w:rsidR="00CC030E">
              <w:rPr>
                <w:noProof/>
                <w:webHidden/>
              </w:rPr>
              <w:fldChar w:fldCharType="end"/>
            </w:r>
          </w:hyperlink>
        </w:p>
        <w:p w14:paraId="7A794040" w14:textId="5E77883D" w:rsidR="00CC030E" w:rsidRDefault="002052B2">
          <w:pPr>
            <w:pStyle w:val="Verzeichnis1"/>
            <w:tabs>
              <w:tab w:val="left" w:pos="440"/>
              <w:tab w:val="right" w:leader="dot" w:pos="9062"/>
            </w:tabs>
            <w:rPr>
              <w:rFonts w:eastAsiaTheme="minorEastAsia"/>
              <w:noProof/>
              <w:lang w:val="de-DE" w:eastAsia="de-DE"/>
            </w:rPr>
          </w:pPr>
          <w:hyperlink w:anchor="_Toc95859645" w:history="1">
            <w:r w:rsidR="00CC030E" w:rsidRPr="001C43A0">
              <w:rPr>
                <w:rStyle w:val="Hyperlink"/>
                <w:noProof/>
              </w:rPr>
              <w:t>2.</w:t>
            </w:r>
            <w:r w:rsidR="00CC030E">
              <w:rPr>
                <w:rFonts w:eastAsiaTheme="minorEastAsia"/>
                <w:noProof/>
                <w:lang w:val="de-DE" w:eastAsia="de-DE"/>
              </w:rPr>
              <w:tab/>
            </w:r>
            <w:r w:rsidR="00CC030E" w:rsidRPr="001C43A0">
              <w:rPr>
                <w:rStyle w:val="Hyperlink"/>
                <w:noProof/>
              </w:rPr>
              <w:t>Das Modell und seine Anwendung</w:t>
            </w:r>
            <w:r w:rsidR="00CC030E">
              <w:rPr>
                <w:noProof/>
                <w:webHidden/>
              </w:rPr>
              <w:tab/>
            </w:r>
            <w:r w:rsidR="00CC030E">
              <w:rPr>
                <w:noProof/>
                <w:webHidden/>
              </w:rPr>
              <w:fldChar w:fldCharType="begin"/>
            </w:r>
            <w:r w:rsidR="00CC030E">
              <w:rPr>
                <w:noProof/>
                <w:webHidden/>
              </w:rPr>
              <w:instrText xml:space="preserve"> PAGEREF _Toc95859645 \h </w:instrText>
            </w:r>
            <w:r w:rsidR="00CC030E">
              <w:rPr>
                <w:noProof/>
                <w:webHidden/>
              </w:rPr>
            </w:r>
            <w:r w:rsidR="00CC030E">
              <w:rPr>
                <w:noProof/>
                <w:webHidden/>
              </w:rPr>
              <w:fldChar w:fldCharType="separate"/>
            </w:r>
            <w:r w:rsidR="00CC030E">
              <w:rPr>
                <w:noProof/>
                <w:webHidden/>
              </w:rPr>
              <w:t>7</w:t>
            </w:r>
            <w:r w:rsidR="00CC030E">
              <w:rPr>
                <w:noProof/>
                <w:webHidden/>
              </w:rPr>
              <w:fldChar w:fldCharType="end"/>
            </w:r>
          </w:hyperlink>
        </w:p>
        <w:p w14:paraId="18A2D98E" w14:textId="50EE748A" w:rsidR="00CC030E" w:rsidRDefault="002052B2">
          <w:pPr>
            <w:pStyle w:val="Verzeichnis2"/>
            <w:tabs>
              <w:tab w:val="left" w:pos="880"/>
              <w:tab w:val="right" w:leader="dot" w:pos="9062"/>
            </w:tabs>
            <w:rPr>
              <w:rFonts w:eastAsiaTheme="minorEastAsia"/>
              <w:noProof/>
              <w:lang w:val="de-DE" w:eastAsia="de-DE"/>
            </w:rPr>
          </w:pPr>
          <w:hyperlink w:anchor="_Toc95859646" w:history="1">
            <w:r w:rsidR="00CC030E" w:rsidRPr="001C43A0">
              <w:rPr>
                <w:rStyle w:val="Hyperlink"/>
                <w:noProof/>
              </w:rPr>
              <w:t>2.1.</w:t>
            </w:r>
            <w:r w:rsidR="00CC030E">
              <w:rPr>
                <w:rFonts w:eastAsiaTheme="minorEastAsia"/>
                <w:noProof/>
                <w:lang w:val="de-DE" w:eastAsia="de-DE"/>
              </w:rPr>
              <w:tab/>
            </w:r>
            <w:r w:rsidR="00CC030E" w:rsidRPr="001C43A0">
              <w:rPr>
                <w:rStyle w:val="Hyperlink"/>
                <w:noProof/>
              </w:rPr>
              <w:t>Anwendung zwischen dem Niederländischen und dem Spanischen</w:t>
            </w:r>
            <w:r w:rsidR="00CC030E">
              <w:rPr>
                <w:noProof/>
                <w:webHidden/>
              </w:rPr>
              <w:tab/>
            </w:r>
            <w:r w:rsidR="00CC030E">
              <w:rPr>
                <w:noProof/>
                <w:webHidden/>
              </w:rPr>
              <w:fldChar w:fldCharType="begin"/>
            </w:r>
            <w:r w:rsidR="00CC030E">
              <w:rPr>
                <w:noProof/>
                <w:webHidden/>
              </w:rPr>
              <w:instrText xml:space="preserve"> PAGEREF _Toc95859646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3A80CB44" w14:textId="40167F45" w:rsidR="00CC030E" w:rsidRDefault="002052B2">
          <w:pPr>
            <w:pStyle w:val="Verzeichnis3"/>
            <w:tabs>
              <w:tab w:val="left" w:pos="1320"/>
              <w:tab w:val="right" w:leader="dot" w:pos="9062"/>
            </w:tabs>
            <w:rPr>
              <w:rFonts w:eastAsiaTheme="minorEastAsia"/>
              <w:noProof/>
              <w:lang w:val="de-DE" w:eastAsia="de-DE"/>
            </w:rPr>
          </w:pPr>
          <w:hyperlink w:anchor="_Toc95859647" w:history="1">
            <w:r w:rsidR="00CC030E" w:rsidRPr="001C43A0">
              <w:rPr>
                <w:rStyle w:val="Hyperlink"/>
                <w:noProof/>
              </w:rPr>
              <w:t>2.1.1.</w:t>
            </w:r>
            <w:r w:rsidR="00CC030E">
              <w:rPr>
                <w:rFonts w:eastAsiaTheme="minorEastAsia"/>
                <w:noProof/>
                <w:lang w:val="de-DE" w:eastAsia="de-DE"/>
              </w:rPr>
              <w:tab/>
            </w:r>
            <w:r w:rsidR="00CC030E" w:rsidRPr="001C43A0">
              <w:rPr>
                <w:rStyle w:val="Hyperlink"/>
                <w:noProof/>
                <w:lang w:val="es-ES"/>
              </w:rPr>
              <w:t>Galeotes</w:t>
            </w:r>
            <w:r w:rsidR="00CC030E" w:rsidRPr="001C43A0">
              <w:rPr>
                <w:rStyle w:val="Hyperlink"/>
                <w:noProof/>
              </w:rPr>
              <w:t xml:space="preserve"> vs. </w:t>
            </w:r>
            <w:r w:rsidR="00CC030E" w:rsidRPr="001C43A0">
              <w:rPr>
                <w:rStyle w:val="Hyperlink"/>
                <w:noProof/>
                <w:lang w:val="nl-NL"/>
              </w:rPr>
              <w:t>galeiboef</w:t>
            </w:r>
            <w:r w:rsidR="00CC030E">
              <w:rPr>
                <w:noProof/>
                <w:webHidden/>
              </w:rPr>
              <w:tab/>
            </w:r>
            <w:r w:rsidR="00CC030E">
              <w:rPr>
                <w:noProof/>
                <w:webHidden/>
              </w:rPr>
              <w:fldChar w:fldCharType="begin"/>
            </w:r>
            <w:r w:rsidR="00CC030E">
              <w:rPr>
                <w:noProof/>
                <w:webHidden/>
              </w:rPr>
              <w:instrText xml:space="preserve"> PAGEREF _Toc95859647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7A02CFC2" w14:textId="400D4346" w:rsidR="00CC030E" w:rsidRDefault="002052B2">
          <w:pPr>
            <w:pStyle w:val="Verzeichnis3"/>
            <w:tabs>
              <w:tab w:val="left" w:pos="1320"/>
              <w:tab w:val="right" w:leader="dot" w:pos="9062"/>
            </w:tabs>
            <w:rPr>
              <w:rFonts w:eastAsiaTheme="minorEastAsia"/>
              <w:noProof/>
              <w:lang w:val="de-DE" w:eastAsia="de-DE"/>
            </w:rPr>
          </w:pPr>
          <w:hyperlink w:anchor="_Toc95859648" w:history="1">
            <w:r w:rsidR="00CC030E" w:rsidRPr="001C43A0">
              <w:rPr>
                <w:rStyle w:val="Hyperlink"/>
                <w:noProof/>
              </w:rPr>
              <w:t>2.1.2.</w:t>
            </w:r>
            <w:r w:rsidR="00CC030E">
              <w:rPr>
                <w:rFonts w:eastAsiaTheme="minorEastAsia"/>
                <w:noProof/>
                <w:lang w:val="de-DE" w:eastAsia="de-DE"/>
              </w:rPr>
              <w:tab/>
            </w:r>
            <w:r w:rsidR="00CC030E" w:rsidRPr="001C43A0">
              <w:rPr>
                <w:rStyle w:val="Hyperlink"/>
                <w:noProof/>
              </w:rPr>
              <w:t>Formalität der Anrede</w:t>
            </w:r>
            <w:r w:rsidR="00CC030E">
              <w:rPr>
                <w:noProof/>
                <w:webHidden/>
              </w:rPr>
              <w:tab/>
            </w:r>
            <w:r w:rsidR="00CC030E">
              <w:rPr>
                <w:noProof/>
                <w:webHidden/>
              </w:rPr>
              <w:fldChar w:fldCharType="begin"/>
            </w:r>
            <w:r w:rsidR="00CC030E">
              <w:rPr>
                <w:noProof/>
                <w:webHidden/>
              </w:rPr>
              <w:instrText xml:space="preserve"> PAGEREF _Toc95859648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58E9406F" w14:textId="5B25E36B" w:rsidR="00CC030E" w:rsidRDefault="002052B2">
          <w:pPr>
            <w:pStyle w:val="Verzeichnis2"/>
            <w:tabs>
              <w:tab w:val="left" w:pos="880"/>
              <w:tab w:val="right" w:leader="dot" w:pos="9062"/>
            </w:tabs>
            <w:rPr>
              <w:rFonts w:eastAsiaTheme="minorEastAsia"/>
              <w:noProof/>
              <w:lang w:val="de-DE" w:eastAsia="de-DE"/>
            </w:rPr>
          </w:pPr>
          <w:hyperlink w:anchor="_Toc95859649" w:history="1">
            <w:r w:rsidR="00CC030E" w:rsidRPr="001C43A0">
              <w:rPr>
                <w:rStyle w:val="Hyperlink"/>
                <w:noProof/>
              </w:rPr>
              <w:t>2.2.</w:t>
            </w:r>
            <w:r w:rsidR="00CC030E">
              <w:rPr>
                <w:rFonts w:eastAsiaTheme="minorEastAsia"/>
                <w:noProof/>
                <w:lang w:val="de-DE" w:eastAsia="de-DE"/>
              </w:rPr>
              <w:tab/>
            </w:r>
            <w:r w:rsidR="00CC030E" w:rsidRPr="001C43A0">
              <w:rPr>
                <w:rStyle w:val="Hyperlink"/>
                <w:noProof/>
              </w:rPr>
              <w:t>Anwendung zwischen dem Deutschen und Slowenischen</w:t>
            </w:r>
            <w:r w:rsidR="00CC030E">
              <w:rPr>
                <w:noProof/>
                <w:webHidden/>
              </w:rPr>
              <w:tab/>
            </w:r>
            <w:r w:rsidR="00CC030E">
              <w:rPr>
                <w:noProof/>
                <w:webHidden/>
              </w:rPr>
              <w:fldChar w:fldCharType="begin"/>
            </w:r>
            <w:r w:rsidR="00CC030E">
              <w:rPr>
                <w:noProof/>
                <w:webHidden/>
              </w:rPr>
              <w:instrText xml:space="preserve"> PAGEREF _Toc95859649 \h </w:instrText>
            </w:r>
            <w:r w:rsidR="00CC030E">
              <w:rPr>
                <w:noProof/>
                <w:webHidden/>
              </w:rPr>
            </w:r>
            <w:r w:rsidR="00CC030E">
              <w:rPr>
                <w:noProof/>
                <w:webHidden/>
              </w:rPr>
              <w:fldChar w:fldCharType="separate"/>
            </w:r>
            <w:r w:rsidR="00CC030E">
              <w:rPr>
                <w:noProof/>
                <w:webHidden/>
              </w:rPr>
              <w:t>8</w:t>
            </w:r>
            <w:r w:rsidR="00CC030E">
              <w:rPr>
                <w:noProof/>
                <w:webHidden/>
              </w:rPr>
              <w:fldChar w:fldCharType="end"/>
            </w:r>
          </w:hyperlink>
        </w:p>
        <w:p w14:paraId="0759BF04" w14:textId="62228A33" w:rsidR="00CC030E" w:rsidRDefault="002052B2">
          <w:pPr>
            <w:pStyle w:val="Verzeichnis3"/>
            <w:tabs>
              <w:tab w:val="left" w:pos="1320"/>
              <w:tab w:val="right" w:leader="dot" w:pos="9062"/>
            </w:tabs>
            <w:rPr>
              <w:rFonts w:eastAsiaTheme="minorEastAsia"/>
              <w:noProof/>
              <w:lang w:val="de-DE" w:eastAsia="de-DE"/>
            </w:rPr>
          </w:pPr>
          <w:hyperlink w:anchor="_Toc95859650" w:history="1">
            <w:r w:rsidR="00CC030E" w:rsidRPr="001C43A0">
              <w:rPr>
                <w:rStyle w:val="Hyperlink"/>
                <w:noProof/>
              </w:rPr>
              <w:t>2.2.1.</w:t>
            </w:r>
            <w:r w:rsidR="00CC030E">
              <w:rPr>
                <w:rFonts w:eastAsiaTheme="minorEastAsia"/>
                <w:noProof/>
                <w:lang w:val="de-DE" w:eastAsia="de-DE"/>
              </w:rPr>
              <w:tab/>
            </w:r>
            <w:r w:rsidR="00CC030E" w:rsidRPr="001C43A0">
              <w:rPr>
                <w:rStyle w:val="Hyperlink"/>
                <w:noProof/>
              </w:rPr>
              <w:t>Erwähnung der Nationalität</w:t>
            </w:r>
            <w:r w:rsidR="00CC030E">
              <w:rPr>
                <w:noProof/>
                <w:webHidden/>
              </w:rPr>
              <w:tab/>
            </w:r>
            <w:r w:rsidR="00CC030E">
              <w:rPr>
                <w:noProof/>
                <w:webHidden/>
              </w:rPr>
              <w:fldChar w:fldCharType="begin"/>
            </w:r>
            <w:r w:rsidR="00CC030E">
              <w:rPr>
                <w:noProof/>
                <w:webHidden/>
              </w:rPr>
              <w:instrText xml:space="preserve"> PAGEREF _Toc95859650 \h </w:instrText>
            </w:r>
            <w:r w:rsidR="00CC030E">
              <w:rPr>
                <w:noProof/>
                <w:webHidden/>
              </w:rPr>
            </w:r>
            <w:r w:rsidR="00CC030E">
              <w:rPr>
                <w:noProof/>
                <w:webHidden/>
              </w:rPr>
              <w:fldChar w:fldCharType="separate"/>
            </w:r>
            <w:r w:rsidR="00CC030E">
              <w:rPr>
                <w:noProof/>
                <w:webHidden/>
              </w:rPr>
              <w:t>9</w:t>
            </w:r>
            <w:r w:rsidR="00CC030E">
              <w:rPr>
                <w:noProof/>
                <w:webHidden/>
              </w:rPr>
              <w:fldChar w:fldCharType="end"/>
            </w:r>
          </w:hyperlink>
        </w:p>
        <w:p w14:paraId="1901A405" w14:textId="17C58F8D" w:rsidR="00CC030E" w:rsidRDefault="002052B2">
          <w:pPr>
            <w:pStyle w:val="Verzeichnis3"/>
            <w:tabs>
              <w:tab w:val="left" w:pos="1320"/>
              <w:tab w:val="right" w:leader="dot" w:pos="9062"/>
            </w:tabs>
            <w:rPr>
              <w:rFonts w:eastAsiaTheme="minorEastAsia"/>
              <w:noProof/>
              <w:lang w:val="de-DE" w:eastAsia="de-DE"/>
            </w:rPr>
          </w:pPr>
          <w:hyperlink w:anchor="_Toc95859651" w:history="1">
            <w:r w:rsidR="00CC030E" w:rsidRPr="001C43A0">
              <w:rPr>
                <w:rStyle w:val="Hyperlink"/>
                <w:noProof/>
              </w:rPr>
              <w:t>2.2.2.</w:t>
            </w:r>
            <w:r w:rsidR="00CC030E">
              <w:rPr>
                <w:rFonts w:eastAsiaTheme="minorEastAsia"/>
                <w:noProof/>
                <w:lang w:val="de-DE" w:eastAsia="de-DE"/>
              </w:rPr>
              <w:tab/>
            </w:r>
            <w:r w:rsidR="00CC030E" w:rsidRPr="001C43A0">
              <w:rPr>
                <w:rStyle w:val="Hyperlink"/>
                <w:noProof/>
              </w:rPr>
              <w:t>Erwähnung von Religion</w:t>
            </w:r>
            <w:r w:rsidR="00CC030E">
              <w:rPr>
                <w:noProof/>
                <w:webHidden/>
              </w:rPr>
              <w:tab/>
            </w:r>
            <w:r w:rsidR="00CC030E">
              <w:rPr>
                <w:noProof/>
                <w:webHidden/>
              </w:rPr>
              <w:fldChar w:fldCharType="begin"/>
            </w:r>
            <w:r w:rsidR="00CC030E">
              <w:rPr>
                <w:noProof/>
                <w:webHidden/>
              </w:rPr>
              <w:instrText xml:space="preserve"> PAGEREF _Toc95859651 \h </w:instrText>
            </w:r>
            <w:r w:rsidR="00CC030E">
              <w:rPr>
                <w:noProof/>
                <w:webHidden/>
              </w:rPr>
            </w:r>
            <w:r w:rsidR="00CC030E">
              <w:rPr>
                <w:noProof/>
                <w:webHidden/>
              </w:rPr>
              <w:fldChar w:fldCharType="separate"/>
            </w:r>
            <w:r w:rsidR="00CC030E">
              <w:rPr>
                <w:noProof/>
                <w:webHidden/>
              </w:rPr>
              <w:t>9</w:t>
            </w:r>
            <w:r w:rsidR="00CC030E">
              <w:rPr>
                <w:noProof/>
                <w:webHidden/>
              </w:rPr>
              <w:fldChar w:fldCharType="end"/>
            </w:r>
          </w:hyperlink>
        </w:p>
        <w:p w14:paraId="6EFE03B1" w14:textId="29FB2CB8" w:rsidR="00CC030E" w:rsidRDefault="002052B2">
          <w:pPr>
            <w:pStyle w:val="Verzeichnis2"/>
            <w:tabs>
              <w:tab w:val="left" w:pos="880"/>
              <w:tab w:val="right" w:leader="dot" w:pos="9062"/>
            </w:tabs>
            <w:rPr>
              <w:rFonts w:eastAsiaTheme="minorEastAsia"/>
              <w:noProof/>
              <w:lang w:val="de-DE" w:eastAsia="de-DE"/>
            </w:rPr>
          </w:pPr>
          <w:hyperlink w:anchor="_Toc95859652" w:history="1">
            <w:r w:rsidR="00CC030E" w:rsidRPr="001C43A0">
              <w:rPr>
                <w:rStyle w:val="Hyperlink"/>
                <w:noProof/>
              </w:rPr>
              <w:t>2.3.</w:t>
            </w:r>
            <w:r w:rsidR="00CC030E">
              <w:rPr>
                <w:rFonts w:eastAsiaTheme="minorEastAsia"/>
                <w:noProof/>
                <w:lang w:val="de-DE" w:eastAsia="de-DE"/>
              </w:rPr>
              <w:tab/>
            </w:r>
            <w:r w:rsidR="00CC030E" w:rsidRPr="001C43A0">
              <w:rPr>
                <w:rStyle w:val="Hyperlink"/>
                <w:noProof/>
              </w:rPr>
              <w:t>Anwendung zwischen dem Deutschen und dem Englischen</w:t>
            </w:r>
            <w:r w:rsidR="00CC030E">
              <w:rPr>
                <w:noProof/>
                <w:webHidden/>
              </w:rPr>
              <w:tab/>
            </w:r>
            <w:r w:rsidR="00CC030E">
              <w:rPr>
                <w:noProof/>
                <w:webHidden/>
              </w:rPr>
              <w:fldChar w:fldCharType="begin"/>
            </w:r>
            <w:r w:rsidR="00CC030E">
              <w:rPr>
                <w:noProof/>
                <w:webHidden/>
              </w:rPr>
              <w:instrText xml:space="preserve"> PAGEREF _Toc95859652 \h </w:instrText>
            </w:r>
            <w:r w:rsidR="00CC030E">
              <w:rPr>
                <w:noProof/>
                <w:webHidden/>
              </w:rPr>
            </w:r>
            <w:r w:rsidR="00CC030E">
              <w:rPr>
                <w:noProof/>
                <w:webHidden/>
              </w:rPr>
              <w:fldChar w:fldCharType="separate"/>
            </w:r>
            <w:r w:rsidR="00CC030E">
              <w:rPr>
                <w:noProof/>
                <w:webHidden/>
              </w:rPr>
              <w:t>10</w:t>
            </w:r>
            <w:r w:rsidR="00CC030E">
              <w:rPr>
                <w:noProof/>
                <w:webHidden/>
              </w:rPr>
              <w:fldChar w:fldCharType="end"/>
            </w:r>
          </w:hyperlink>
        </w:p>
        <w:p w14:paraId="21E0A021" w14:textId="544DE985" w:rsidR="00CC030E" w:rsidRDefault="002052B2">
          <w:pPr>
            <w:pStyle w:val="Verzeichnis1"/>
            <w:tabs>
              <w:tab w:val="left" w:pos="440"/>
              <w:tab w:val="right" w:leader="dot" w:pos="9062"/>
            </w:tabs>
            <w:rPr>
              <w:rFonts w:eastAsiaTheme="minorEastAsia"/>
              <w:noProof/>
              <w:lang w:val="de-DE" w:eastAsia="de-DE"/>
            </w:rPr>
          </w:pPr>
          <w:hyperlink w:anchor="_Toc95859653" w:history="1">
            <w:r w:rsidR="00CC030E" w:rsidRPr="001C43A0">
              <w:rPr>
                <w:rStyle w:val="Hyperlink"/>
                <w:noProof/>
              </w:rPr>
              <w:t>3.</w:t>
            </w:r>
            <w:r w:rsidR="00CC030E">
              <w:rPr>
                <w:rFonts w:eastAsiaTheme="minorEastAsia"/>
                <w:noProof/>
                <w:lang w:val="de-DE" w:eastAsia="de-DE"/>
              </w:rPr>
              <w:tab/>
            </w:r>
            <w:r w:rsidR="00CC030E" w:rsidRPr="001C43A0">
              <w:rPr>
                <w:rStyle w:val="Hyperlink"/>
                <w:noProof/>
              </w:rPr>
              <w:t>Schlussfolgerung</w:t>
            </w:r>
            <w:r w:rsidR="00CC030E">
              <w:rPr>
                <w:noProof/>
                <w:webHidden/>
              </w:rPr>
              <w:tab/>
            </w:r>
            <w:r w:rsidR="00CC030E">
              <w:rPr>
                <w:noProof/>
                <w:webHidden/>
              </w:rPr>
              <w:fldChar w:fldCharType="begin"/>
            </w:r>
            <w:r w:rsidR="00CC030E">
              <w:rPr>
                <w:noProof/>
                <w:webHidden/>
              </w:rPr>
              <w:instrText xml:space="preserve"> PAGEREF _Toc95859653 \h </w:instrText>
            </w:r>
            <w:r w:rsidR="00CC030E">
              <w:rPr>
                <w:noProof/>
                <w:webHidden/>
              </w:rPr>
            </w:r>
            <w:r w:rsidR="00CC030E">
              <w:rPr>
                <w:noProof/>
                <w:webHidden/>
              </w:rPr>
              <w:fldChar w:fldCharType="separate"/>
            </w:r>
            <w:r w:rsidR="00CC030E">
              <w:rPr>
                <w:noProof/>
                <w:webHidden/>
              </w:rPr>
              <w:t>12</w:t>
            </w:r>
            <w:r w:rsidR="00CC030E">
              <w:rPr>
                <w:noProof/>
                <w:webHidden/>
              </w:rPr>
              <w:fldChar w:fldCharType="end"/>
            </w:r>
          </w:hyperlink>
        </w:p>
        <w:p w14:paraId="416BCB29" w14:textId="78CFBDED" w:rsidR="00CC030E" w:rsidRDefault="002052B2">
          <w:pPr>
            <w:pStyle w:val="Verzeichnis1"/>
            <w:tabs>
              <w:tab w:val="right" w:leader="dot" w:pos="9062"/>
            </w:tabs>
            <w:rPr>
              <w:rFonts w:eastAsiaTheme="minorEastAsia"/>
              <w:noProof/>
              <w:lang w:val="de-DE" w:eastAsia="de-DE"/>
            </w:rPr>
          </w:pPr>
          <w:hyperlink w:anchor="_Toc95859654" w:history="1">
            <w:r w:rsidR="00CC030E" w:rsidRPr="001C43A0">
              <w:rPr>
                <w:rStyle w:val="Hyperlink"/>
                <w:noProof/>
                <w:lang w:val="de-DE"/>
              </w:rPr>
              <w:t>Literaturverzeichnis</w:t>
            </w:r>
            <w:r w:rsidR="00CC030E">
              <w:rPr>
                <w:noProof/>
                <w:webHidden/>
              </w:rPr>
              <w:tab/>
            </w:r>
            <w:r w:rsidR="00CC030E">
              <w:rPr>
                <w:noProof/>
                <w:webHidden/>
              </w:rPr>
              <w:fldChar w:fldCharType="begin"/>
            </w:r>
            <w:r w:rsidR="00CC030E">
              <w:rPr>
                <w:noProof/>
                <w:webHidden/>
              </w:rPr>
              <w:instrText xml:space="preserve"> PAGEREF _Toc95859654 \h </w:instrText>
            </w:r>
            <w:r w:rsidR="00CC030E">
              <w:rPr>
                <w:noProof/>
                <w:webHidden/>
              </w:rPr>
            </w:r>
            <w:r w:rsidR="00CC030E">
              <w:rPr>
                <w:noProof/>
                <w:webHidden/>
              </w:rPr>
              <w:fldChar w:fldCharType="separate"/>
            </w:r>
            <w:r w:rsidR="00CC030E">
              <w:rPr>
                <w:noProof/>
                <w:webHidden/>
              </w:rPr>
              <w:t>12</w:t>
            </w:r>
            <w:r w:rsidR="00CC030E">
              <w:rPr>
                <w:noProof/>
                <w:webHidden/>
              </w:rPr>
              <w:fldChar w:fldCharType="end"/>
            </w:r>
          </w:hyperlink>
        </w:p>
        <w:p w14:paraId="3DADB864" w14:textId="5F5DAE12" w:rsidR="00D61AA9" w:rsidRPr="00D94397" w:rsidRDefault="00D61AA9">
          <w:r w:rsidRPr="00D94397">
            <w:rPr>
              <w:b/>
              <w:bCs/>
            </w:rPr>
            <w:fldChar w:fldCharType="end"/>
          </w:r>
        </w:p>
      </w:sdtContent>
    </w:sdt>
    <w:p w14:paraId="6BE6E351" w14:textId="2E27A247" w:rsidR="00E25BD0" w:rsidRPr="00D94397" w:rsidRDefault="00E25BD0" w:rsidP="00E25BD0">
      <w:pPr>
        <w:pStyle w:val="KeinLeerraum"/>
        <w:jc w:val="center"/>
        <w:rPr>
          <w:rFonts w:ascii="Times New Roman" w:hAnsi="Times New Roman" w:cs="Times New Roman"/>
          <w:sz w:val="28"/>
          <w:szCs w:val="28"/>
        </w:rPr>
      </w:pPr>
    </w:p>
    <w:p w14:paraId="41895CA7" w14:textId="4DB44ADC" w:rsidR="00D61AA9" w:rsidRPr="00D94397" w:rsidRDefault="00D61AA9" w:rsidP="00E25BD0">
      <w:pPr>
        <w:pStyle w:val="KeinLeerraum"/>
        <w:jc w:val="center"/>
        <w:rPr>
          <w:rFonts w:ascii="Times New Roman" w:hAnsi="Times New Roman" w:cs="Times New Roman"/>
          <w:sz w:val="28"/>
          <w:szCs w:val="28"/>
        </w:rPr>
      </w:pPr>
    </w:p>
    <w:p w14:paraId="18A8ABBF" w14:textId="19D17F5A" w:rsidR="00D61AA9" w:rsidRPr="00D94397" w:rsidRDefault="00D61AA9" w:rsidP="00E25BD0">
      <w:pPr>
        <w:pStyle w:val="KeinLeerraum"/>
        <w:jc w:val="center"/>
        <w:rPr>
          <w:rFonts w:ascii="Times New Roman" w:hAnsi="Times New Roman" w:cs="Times New Roman"/>
          <w:sz w:val="28"/>
          <w:szCs w:val="28"/>
        </w:rPr>
      </w:pPr>
    </w:p>
    <w:p w14:paraId="7CFDB5D5" w14:textId="2C35B281" w:rsidR="00D61AA9" w:rsidRPr="00D94397" w:rsidRDefault="00D61AA9" w:rsidP="00E25BD0">
      <w:pPr>
        <w:pStyle w:val="KeinLeerraum"/>
        <w:jc w:val="center"/>
        <w:rPr>
          <w:rFonts w:ascii="Times New Roman" w:hAnsi="Times New Roman" w:cs="Times New Roman"/>
          <w:sz w:val="28"/>
          <w:szCs w:val="28"/>
        </w:rPr>
      </w:pPr>
    </w:p>
    <w:p w14:paraId="230DB7BC" w14:textId="604E7BF7" w:rsidR="00D61AA9" w:rsidRPr="00D94397" w:rsidRDefault="00D61AA9" w:rsidP="00E25BD0">
      <w:pPr>
        <w:pStyle w:val="KeinLeerraum"/>
        <w:jc w:val="center"/>
        <w:rPr>
          <w:rFonts w:ascii="Times New Roman" w:hAnsi="Times New Roman" w:cs="Times New Roman"/>
          <w:sz w:val="28"/>
          <w:szCs w:val="28"/>
        </w:rPr>
      </w:pPr>
    </w:p>
    <w:p w14:paraId="3DF69650" w14:textId="37F13DE6" w:rsidR="00D61AA9" w:rsidRPr="00D94397" w:rsidRDefault="00D61AA9" w:rsidP="00E25BD0">
      <w:pPr>
        <w:pStyle w:val="KeinLeerraum"/>
        <w:jc w:val="center"/>
        <w:rPr>
          <w:rFonts w:ascii="Times New Roman" w:hAnsi="Times New Roman" w:cs="Times New Roman"/>
          <w:sz w:val="28"/>
          <w:szCs w:val="28"/>
        </w:rPr>
      </w:pPr>
    </w:p>
    <w:p w14:paraId="3CE07B4B" w14:textId="0AE6C4D1" w:rsidR="00D61AA9" w:rsidRPr="00D94397" w:rsidRDefault="00D61AA9" w:rsidP="00E25BD0">
      <w:pPr>
        <w:pStyle w:val="KeinLeerraum"/>
        <w:jc w:val="center"/>
        <w:rPr>
          <w:rFonts w:ascii="Times New Roman" w:hAnsi="Times New Roman" w:cs="Times New Roman"/>
          <w:sz w:val="28"/>
          <w:szCs w:val="28"/>
        </w:rPr>
      </w:pPr>
    </w:p>
    <w:p w14:paraId="52192DDD" w14:textId="2B014A02" w:rsidR="00D61AA9" w:rsidRPr="00D94397" w:rsidRDefault="00D61AA9" w:rsidP="00E25BD0">
      <w:pPr>
        <w:pStyle w:val="KeinLeerraum"/>
        <w:jc w:val="center"/>
        <w:rPr>
          <w:rFonts w:ascii="Times New Roman" w:hAnsi="Times New Roman" w:cs="Times New Roman"/>
          <w:sz w:val="28"/>
          <w:szCs w:val="28"/>
        </w:rPr>
      </w:pPr>
    </w:p>
    <w:p w14:paraId="6B80F695" w14:textId="4D809363" w:rsidR="00D61AA9" w:rsidRPr="00D94397" w:rsidRDefault="00D61AA9" w:rsidP="00E25BD0">
      <w:pPr>
        <w:pStyle w:val="KeinLeerraum"/>
        <w:jc w:val="center"/>
        <w:rPr>
          <w:rFonts w:ascii="Times New Roman" w:hAnsi="Times New Roman" w:cs="Times New Roman"/>
          <w:sz w:val="28"/>
          <w:szCs w:val="28"/>
        </w:rPr>
      </w:pPr>
    </w:p>
    <w:p w14:paraId="58A30E1C" w14:textId="02613D83" w:rsidR="00D61AA9" w:rsidRPr="00D94397" w:rsidRDefault="00D61AA9" w:rsidP="00E25BD0">
      <w:pPr>
        <w:pStyle w:val="KeinLeerraum"/>
        <w:jc w:val="center"/>
        <w:rPr>
          <w:rFonts w:ascii="Times New Roman" w:hAnsi="Times New Roman" w:cs="Times New Roman"/>
          <w:sz w:val="28"/>
          <w:szCs w:val="28"/>
        </w:rPr>
      </w:pPr>
    </w:p>
    <w:p w14:paraId="67818F4C" w14:textId="7063461A" w:rsidR="00D61AA9" w:rsidRPr="00D94397" w:rsidRDefault="00D61AA9" w:rsidP="00E25BD0">
      <w:pPr>
        <w:pStyle w:val="KeinLeerraum"/>
        <w:jc w:val="center"/>
        <w:rPr>
          <w:rFonts w:ascii="Times New Roman" w:hAnsi="Times New Roman" w:cs="Times New Roman"/>
          <w:sz w:val="28"/>
          <w:szCs w:val="28"/>
        </w:rPr>
      </w:pPr>
    </w:p>
    <w:p w14:paraId="2B854F14" w14:textId="34378104" w:rsidR="00D61AA9" w:rsidRPr="00D94397" w:rsidRDefault="00D61AA9" w:rsidP="00E25BD0">
      <w:pPr>
        <w:pStyle w:val="KeinLeerraum"/>
        <w:jc w:val="center"/>
        <w:rPr>
          <w:rFonts w:ascii="Times New Roman" w:hAnsi="Times New Roman" w:cs="Times New Roman"/>
          <w:sz w:val="28"/>
          <w:szCs w:val="28"/>
        </w:rPr>
      </w:pPr>
    </w:p>
    <w:p w14:paraId="505D4C9F" w14:textId="26514542" w:rsidR="00D61AA9" w:rsidRPr="00D94397" w:rsidRDefault="00D61AA9" w:rsidP="00E25BD0">
      <w:pPr>
        <w:pStyle w:val="KeinLeerraum"/>
        <w:jc w:val="center"/>
        <w:rPr>
          <w:rFonts w:ascii="Times New Roman" w:hAnsi="Times New Roman" w:cs="Times New Roman"/>
          <w:sz w:val="28"/>
          <w:szCs w:val="28"/>
        </w:rPr>
      </w:pPr>
    </w:p>
    <w:p w14:paraId="16DAB21F" w14:textId="5EF00B21" w:rsidR="00D61AA9" w:rsidRPr="00D94397" w:rsidRDefault="00D61AA9" w:rsidP="00E25BD0">
      <w:pPr>
        <w:pStyle w:val="KeinLeerraum"/>
        <w:jc w:val="center"/>
        <w:rPr>
          <w:rFonts w:ascii="Times New Roman" w:hAnsi="Times New Roman" w:cs="Times New Roman"/>
          <w:sz w:val="28"/>
          <w:szCs w:val="28"/>
        </w:rPr>
      </w:pPr>
    </w:p>
    <w:p w14:paraId="39E7CFD9" w14:textId="0D1D9007" w:rsidR="00D61AA9" w:rsidRPr="00D94397" w:rsidRDefault="00D61AA9" w:rsidP="00E25BD0">
      <w:pPr>
        <w:pStyle w:val="KeinLeerraum"/>
        <w:jc w:val="center"/>
        <w:rPr>
          <w:rFonts w:ascii="Times New Roman" w:hAnsi="Times New Roman" w:cs="Times New Roman"/>
          <w:sz w:val="28"/>
          <w:szCs w:val="28"/>
        </w:rPr>
      </w:pPr>
    </w:p>
    <w:p w14:paraId="422B0800" w14:textId="07DECF54" w:rsidR="00D61AA9" w:rsidRPr="00D94397" w:rsidRDefault="00D61AA9" w:rsidP="00E25BD0">
      <w:pPr>
        <w:pStyle w:val="KeinLeerraum"/>
        <w:jc w:val="center"/>
        <w:rPr>
          <w:rFonts w:ascii="Times New Roman" w:hAnsi="Times New Roman" w:cs="Times New Roman"/>
          <w:sz w:val="28"/>
          <w:szCs w:val="28"/>
        </w:rPr>
      </w:pPr>
    </w:p>
    <w:p w14:paraId="09C48F81" w14:textId="54C1EE00" w:rsidR="00D61AA9" w:rsidRPr="00D94397" w:rsidRDefault="00D61AA9" w:rsidP="00E25BD0">
      <w:pPr>
        <w:pStyle w:val="KeinLeerraum"/>
        <w:jc w:val="center"/>
        <w:rPr>
          <w:rFonts w:ascii="Times New Roman" w:hAnsi="Times New Roman" w:cs="Times New Roman"/>
          <w:sz w:val="28"/>
          <w:szCs w:val="28"/>
        </w:rPr>
      </w:pPr>
    </w:p>
    <w:p w14:paraId="2ED4614C" w14:textId="24A57EA5" w:rsidR="00D61AA9" w:rsidRPr="00D94397" w:rsidRDefault="00D61AA9" w:rsidP="00E25BD0">
      <w:pPr>
        <w:pStyle w:val="KeinLeerraum"/>
        <w:jc w:val="center"/>
        <w:rPr>
          <w:rFonts w:ascii="Times New Roman" w:hAnsi="Times New Roman" w:cs="Times New Roman"/>
          <w:sz w:val="28"/>
          <w:szCs w:val="28"/>
        </w:rPr>
      </w:pPr>
    </w:p>
    <w:p w14:paraId="7BF85834" w14:textId="015CC20C" w:rsidR="00D61AA9" w:rsidRPr="00D94397" w:rsidRDefault="00D61AA9" w:rsidP="00E25BD0">
      <w:pPr>
        <w:pStyle w:val="KeinLeerraum"/>
        <w:jc w:val="center"/>
        <w:rPr>
          <w:rFonts w:ascii="Times New Roman" w:hAnsi="Times New Roman" w:cs="Times New Roman"/>
          <w:sz w:val="28"/>
          <w:szCs w:val="28"/>
        </w:rPr>
      </w:pPr>
    </w:p>
    <w:p w14:paraId="5E8D0346" w14:textId="62C3881E" w:rsidR="00D61AA9" w:rsidRPr="00D94397" w:rsidRDefault="00D61AA9" w:rsidP="00E25BD0">
      <w:pPr>
        <w:pStyle w:val="KeinLeerraum"/>
        <w:jc w:val="center"/>
        <w:rPr>
          <w:rFonts w:ascii="Times New Roman" w:hAnsi="Times New Roman" w:cs="Times New Roman"/>
          <w:sz w:val="28"/>
          <w:szCs w:val="28"/>
        </w:rPr>
      </w:pPr>
    </w:p>
    <w:p w14:paraId="0249DD97" w14:textId="66C6928A" w:rsidR="00D61AA9" w:rsidRPr="00D94397" w:rsidRDefault="00D61AA9" w:rsidP="00E25BD0">
      <w:pPr>
        <w:pStyle w:val="KeinLeerraum"/>
        <w:jc w:val="center"/>
        <w:rPr>
          <w:rFonts w:ascii="Times New Roman" w:hAnsi="Times New Roman" w:cs="Times New Roman"/>
          <w:sz w:val="28"/>
          <w:szCs w:val="28"/>
        </w:rPr>
      </w:pPr>
    </w:p>
    <w:p w14:paraId="6AF0AA2C" w14:textId="2501E411" w:rsidR="00D61AA9" w:rsidRDefault="007176F1" w:rsidP="00E25BD0">
      <w:pPr>
        <w:pStyle w:val="KeinLeerraum"/>
        <w:jc w:val="center"/>
        <w:rPr>
          <w:rFonts w:ascii="Times New Roman" w:hAnsi="Times New Roman" w:cs="Times New Roman"/>
          <w:sz w:val="18"/>
          <w:szCs w:val="18"/>
        </w:rPr>
      </w:pPr>
      <w:r w:rsidRPr="007176F1">
        <w:rPr>
          <w:rFonts w:ascii="Times New Roman" w:hAnsi="Times New Roman" w:cs="Times New Roman"/>
          <w:sz w:val="18"/>
          <w:szCs w:val="18"/>
        </w:rPr>
        <w:lastRenderedPageBreak/>
        <w:t>Ich war mir nicht sicher, wie ich es ihnen sonst mitteilen soll</w:t>
      </w:r>
      <w:r>
        <w:rPr>
          <w:rFonts w:ascii="Times New Roman" w:hAnsi="Times New Roman" w:cs="Times New Roman"/>
          <w:sz w:val="18"/>
          <w:szCs w:val="18"/>
        </w:rPr>
        <w:t>t</w:t>
      </w:r>
      <w:r w:rsidRPr="007176F1">
        <w:rPr>
          <w:rFonts w:ascii="Times New Roman" w:hAnsi="Times New Roman" w:cs="Times New Roman"/>
          <w:sz w:val="18"/>
          <w:szCs w:val="18"/>
        </w:rPr>
        <w:t>e: Ich würde mich, sofern möglich, gerne bei PSI2 anmelden.</w:t>
      </w:r>
    </w:p>
    <w:p w14:paraId="54971466" w14:textId="5C65B47C" w:rsidR="007176F1" w:rsidRPr="007176F1" w:rsidRDefault="007176F1" w:rsidP="00E25BD0">
      <w:pPr>
        <w:pStyle w:val="KeinLeerraum"/>
        <w:jc w:val="center"/>
        <w:rPr>
          <w:rFonts w:ascii="Times New Roman" w:hAnsi="Times New Roman" w:cs="Times New Roman"/>
          <w:sz w:val="18"/>
          <w:szCs w:val="18"/>
        </w:rPr>
      </w:pPr>
      <w:r>
        <w:rPr>
          <w:rFonts w:ascii="Times New Roman" w:hAnsi="Times New Roman" w:cs="Times New Roman"/>
          <w:sz w:val="18"/>
          <w:szCs w:val="18"/>
        </w:rPr>
        <w:t>MfG Andreas Hofer</w:t>
      </w:r>
    </w:p>
    <w:p w14:paraId="41BA0A68" w14:textId="19B3F584" w:rsidR="0024759C" w:rsidRPr="00D94397" w:rsidRDefault="00D61AA9" w:rsidP="00C04D13">
      <w:pPr>
        <w:pStyle w:val="berschrift1"/>
        <w:spacing w:line="360" w:lineRule="auto"/>
      </w:pPr>
      <w:bookmarkStart w:id="0" w:name="_Toc95859638"/>
      <w:r w:rsidRPr="00D94397">
        <w:t>Einleitun</w:t>
      </w:r>
      <w:commentRangeStart w:id="1"/>
      <w:r w:rsidRPr="00D94397">
        <w:t>g</w:t>
      </w:r>
      <w:bookmarkEnd w:id="0"/>
      <w:commentRangeEnd w:id="1"/>
      <w:r w:rsidR="002052B2">
        <w:rPr>
          <w:rStyle w:val="Kommentarzeichen"/>
          <w:rFonts w:asciiTheme="minorHAnsi" w:eastAsiaTheme="minorHAnsi" w:hAnsiTheme="minorHAnsi" w:cstheme="minorBidi"/>
          <w:color w:val="auto"/>
        </w:rPr>
        <w:commentReference w:id="1"/>
      </w:r>
    </w:p>
    <w:p w14:paraId="7369FBC7" w14:textId="64B8E074" w:rsidR="00D61AA9" w:rsidRPr="00D94397" w:rsidRDefault="00D61AA9" w:rsidP="002052B2">
      <w:pPr>
        <w:spacing w:line="360" w:lineRule="auto"/>
        <w:jc w:val="both"/>
        <w:pPrChange w:id="2" w:author="Lardelli, Manuel (manuel.lardelli@uni-graz.at)" w:date="2022-02-17T10:25:00Z">
          <w:pPr>
            <w:spacing w:line="360" w:lineRule="auto"/>
          </w:pPr>
        </w:pPrChange>
      </w:pPr>
      <w:r w:rsidRPr="00D94397">
        <w:t>Bei der Übersetzung eines Prosatextes zwischen zwei Sprachen</w:t>
      </w:r>
      <w:r w:rsidR="00131763" w:rsidRPr="00D94397">
        <w:t xml:space="preserve"> ist besondere Vorsicht geboten, da selbst kleine Abweichungen, ob grammatikalisch oder </w:t>
      </w:r>
      <w:r w:rsidR="00E55DCD" w:rsidRPr="00D94397">
        <w:t>lexikalisch</w:t>
      </w:r>
      <w:r w:rsidR="00131763" w:rsidRPr="00D94397">
        <w:t>, bereits zu Veränderungen in de</w:t>
      </w:r>
      <w:r w:rsidR="00E55DCD" w:rsidRPr="00D94397">
        <w:t>n</w:t>
      </w:r>
      <w:r w:rsidR="00131763" w:rsidRPr="00D94397">
        <w:t xml:space="preserve"> Aussagen eines Kapitels, oder gar Textes, haben kann. Wenn eine solche Veränderung auftritt, spricht man von einem </w:t>
      </w:r>
      <w:r w:rsidR="00131763" w:rsidRPr="00D94397">
        <w:rPr>
          <w:i/>
          <w:iCs/>
        </w:rPr>
        <w:t xml:space="preserve">„translation shift“. </w:t>
      </w:r>
    </w:p>
    <w:p w14:paraId="1C7FC7EA" w14:textId="4EBCA4BC" w:rsidR="0073306D" w:rsidRPr="00D94397" w:rsidRDefault="00D61AA9" w:rsidP="00C04D13">
      <w:pPr>
        <w:spacing w:line="360" w:lineRule="auto"/>
      </w:pPr>
      <w:del w:id="3" w:author="Lardelli, Manuel (manuel.lardelli@uni-graz.at)" w:date="2022-02-17T10:26:00Z">
        <w:r w:rsidRPr="00D94397" w:rsidDel="002052B2">
          <w:delText xml:space="preserve">Kitty M. </w:delText>
        </w:r>
      </w:del>
      <w:r w:rsidRPr="00D94397">
        <w:t>van Leuven-Zwart</w:t>
      </w:r>
      <w:ins w:id="4" w:author="Lardelli, Manuel (manuel.lardelli@uni-graz.at)" w:date="2022-02-17T10:27:00Z">
        <w:r w:rsidR="002052B2">
          <w:t xml:space="preserve"> (</w:t>
        </w:r>
        <w:commentRangeStart w:id="5"/>
        <w:r w:rsidR="002052B2">
          <w:t>1989</w:t>
        </w:r>
        <w:commentRangeEnd w:id="5"/>
        <w:r w:rsidR="002052B2">
          <w:rPr>
            <w:rStyle w:val="Kommentarzeichen"/>
          </w:rPr>
          <w:commentReference w:id="5"/>
        </w:r>
        <w:commentRangeStart w:id="6"/>
        <w:r w:rsidR="002052B2">
          <w:t>)</w:t>
        </w:r>
      </w:ins>
      <w:del w:id="7" w:author="Lardelli, Manuel (manuel.lardelli@uni-graz.at)" w:date="2022-02-17T10:27:00Z">
        <w:r w:rsidRPr="00D94397" w:rsidDel="002052B2">
          <w:delText xml:space="preserve">, geboren in den Niederlanden </w:delText>
        </w:r>
        <w:r w:rsidR="00131763" w:rsidRPr="00D94397" w:rsidDel="002052B2">
          <w:delText>im Jahr 1943, erstellte</w:delText>
        </w:r>
        <w:r w:rsidR="00547CDB" w:rsidRPr="00D94397" w:rsidDel="002052B2">
          <w:delText xml:space="preserve"> im Zuge ihrer Dissertation 1984 an der Universität von Amsterdam </w:delText>
        </w:r>
      </w:del>
      <w:commentRangeEnd w:id="6"/>
      <w:r w:rsidR="002052B2">
        <w:rPr>
          <w:rStyle w:val="Kommentarzeichen"/>
        </w:rPr>
        <w:commentReference w:id="6"/>
      </w:r>
      <w:r w:rsidR="00547CDB" w:rsidRPr="00D94397">
        <w:t>ein Modell zum</w:t>
      </w:r>
      <w:r w:rsidR="00E55DCD" w:rsidRPr="00D94397">
        <w:t xml:space="preserve"> direkten</w:t>
      </w:r>
      <w:r w:rsidR="00547CDB" w:rsidRPr="00D94397">
        <w:t xml:space="preserve"> Vergleich zweier </w:t>
      </w:r>
      <w:r w:rsidR="00E55DCD" w:rsidRPr="00D94397">
        <w:t xml:space="preserve">Texte, </w:t>
      </w:r>
      <w:r w:rsidR="00547CDB" w:rsidRPr="00D94397">
        <w:t xml:space="preserve">um </w:t>
      </w:r>
      <w:r w:rsidR="003C7FC3" w:rsidRPr="00D94397">
        <w:t xml:space="preserve">die Existenz von </w:t>
      </w:r>
      <w:r w:rsidR="003C7FC3" w:rsidRPr="00D94397">
        <w:rPr>
          <w:i/>
          <w:iCs/>
        </w:rPr>
        <w:t>translation shifts</w:t>
      </w:r>
      <w:r w:rsidR="003C7FC3" w:rsidRPr="00D94397">
        <w:t xml:space="preserve"> festzustellen</w:t>
      </w:r>
      <w:del w:id="8" w:author="Lardelli, Manuel (manuel.lardelli@uni-graz.at)" w:date="2022-02-17T10:28:00Z">
        <w:r w:rsidR="00E55DCD" w:rsidRPr="00D94397" w:rsidDel="002052B2">
          <w:delText>.</w:delText>
        </w:r>
        <w:r w:rsidR="00A11DCC" w:rsidDel="002052B2">
          <w:delText xml:space="preserve"> (de Ward 2020)</w:delText>
        </w:r>
        <w:r w:rsidR="00E55DCD" w:rsidRPr="00D94397" w:rsidDel="002052B2">
          <w:delText xml:space="preserve"> </w:delText>
        </w:r>
      </w:del>
      <w:r w:rsidR="0073306D" w:rsidRPr="00D94397">
        <w:t>Der ursprüngliche Zweck ihres Modells war der Vergleich zwischen einem spanischen Original und dessen niederländischer Übersetzung, weshalb sie die Anwendungsmöglichkeiten auf diese Sprachen beschränkte</w:t>
      </w:r>
      <w:del w:id="9" w:author="Lardelli, Manuel (manuel.lardelli@uni-graz.at)" w:date="2022-02-17T10:28:00Z">
        <w:r w:rsidR="0073306D" w:rsidRPr="00D94397" w:rsidDel="002052B2">
          <w:delText>.</w:delText>
        </w:r>
      </w:del>
      <w:r w:rsidR="0073306D" w:rsidRPr="00D94397">
        <w:t xml:space="preserve"> (van Leuven-Zwart 1989:154)</w:t>
      </w:r>
      <w:commentRangeStart w:id="10"/>
      <w:ins w:id="11" w:author="Lardelli, Manuel (manuel.lardelli@uni-graz.at)" w:date="2022-02-17T10:28:00Z">
        <w:r w:rsidR="002052B2">
          <w:t>.</w:t>
        </w:r>
      </w:ins>
      <w:r w:rsidR="0073306D" w:rsidRPr="00D94397">
        <w:t xml:space="preserve"> </w:t>
      </w:r>
      <w:commentRangeEnd w:id="10"/>
      <w:r w:rsidR="002052B2">
        <w:rPr>
          <w:rStyle w:val="Kommentarzeichen"/>
        </w:rPr>
        <w:commentReference w:id="10"/>
      </w:r>
    </w:p>
    <w:p w14:paraId="2EABC453" w14:textId="26E556FC" w:rsidR="00D61AA9" w:rsidRPr="00D94397" w:rsidRDefault="0073306D" w:rsidP="00C04D13">
      <w:pPr>
        <w:spacing w:line="360" w:lineRule="auto"/>
      </w:pPr>
      <w:r w:rsidRPr="00D94397">
        <w:t>Jedoch ergab sich alsbald, dass dies nicht nötig war und ihre Methode auch in anderen Sprachkombinationen einsetzbar ist</w:t>
      </w:r>
      <w:commentRangeStart w:id="12"/>
      <w:r w:rsidRPr="00D94397">
        <w:t xml:space="preserve">. </w:t>
      </w:r>
      <w:commentRangeEnd w:id="12"/>
      <w:r w:rsidR="002052B2">
        <w:rPr>
          <w:rStyle w:val="Kommentarzeichen"/>
        </w:rPr>
        <w:commentReference w:id="12"/>
      </w:r>
    </w:p>
    <w:p w14:paraId="4746DB29" w14:textId="72ABCB39" w:rsidR="0073306D" w:rsidRPr="00D94397" w:rsidDel="002052B2" w:rsidRDefault="0073306D" w:rsidP="00C04D13">
      <w:pPr>
        <w:spacing w:line="360" w:lineRule="auto"/>
        <w:rPr>
          <w:del w:id="13" w:author="Lardelli, Manuel (manuel.lardelli@uni-graz.at)" w:date="2022-02-17T10:29:00Z"/>
        </w:rPr>
      </w:pPr>
      <w:r w:rsidRPr="00D94397">
        <w:t xml:space="preserve">Im ersten Kapitel dieser Proseminararbeit wird </w:t>
      </w:r>
      <w:r w:rsidR="00932362" w:rsidRPr="00D94397">
        <w:t xml:space="preserve">van Leuven-Zwarts Modell vorgestellt, sowie darauf eingegangen in welche Kategorien einzelne shifts eingeteilt werden. Dies geschieht durch zwei Komponenten: </w:t>
      </w:r>
      <w:ins w:id="14" w:author="Lardelli, Manuel (manuel.lardelli@uni-graz.at)" w:date="2022-02-17T10:30:00Z">
        <w:r w:rsidR="002052B2">
          <w:t>d</w:t>
        </w:r>
      </w:ins>
      <w:del w:id="15" w:author="Lardelli, Manuel (manuel.lardelli@uni-graz.at)" w:date="2022-02-17T10:30:00Z">
        <w:r w:rsidR="00932362" w:rsidRPr="00D94397" w:rsidDel="002052B2">
          <w:delText>D</w:delText>
        </w:r>
      </w:del>
      <w:r w:rsidR="00932362" w:rsidRPr="00D94397">
        <w:t xml:space="preserve">as </w:t>
      </w:r>
      <w:r w:rsidR="00932362" w:rsidRPr="00D94397">
        <w:rPr>
          <w:i/>
          <w:iCs/>
        </w:rPr>
        <w:t>comparative</w:t>
      </w:r>
      <w:r w:rsidR="00932362" w:rsidRPr="00D94397">
        <w:t xml:space="preserve"> und das </w:t>
      </w:r>
      <w:r w:rsidR="00932362" w:rsidRPr="00D94397">
        <w:rPr>
          <w:i/>
          <w:iCs/>
        </w:rPr>
        <w:t>descriptive</w:t>
      </w:r>
      <w:r w:rsidR="00932362" w:rsidRPr="00D94397">
        <w:t xml:space="preserve"> </w:t>
      </w:r>
      <w:r w:rsidR="00932362" w:rsidRPr="00D94397">
        <w:rPr>
          <w:i/>
          <w:iCs/>
        </w:rPr>
        <w:t>model</w:t>
      </w:r>
      <w:r w:rsidR="00932362" w:rsidRPr="00D94397">
        <w:t>.</w:t>
      </w:r>
      <w:r w:rsidR="0024759C" w:rsidRPr="00D94397">
        <w:t xml:space="preserve"> (van Leuven-Zwart 1989:155)</w:t>
      </w:r>
    </w:p>
    <w:p w14:paraId="32ED076C" w14:textId="07E67908" w:rsidR="00932362" w:rsidRPr="00D94397" w:rsidDel="002052B2" w:rsidRDefault="00932362" w:rsidP="00C04D13">
      <w:pPr>
        <w:spacing w:line="360" w:lineRule="auto"/>
        <w:rPr>
          <w:del w:id="16" w:author="Lardelli, Manuel (manuel.lardelli@uni-graz.at)" w:date="2022-02-17T10:32:00Z"/>
        </w:rPr>
      </w:pPr>
      <w:r w:rsidRPr="00D94397">
        <w:t xml:space="preserve">Im zweiten Kapitel werden konkrete </w:t>
      </w:r>
      <w:r w:rsidR="0024759C" w:rsidRPr="00D94397">
        <w:t>Beispiele,</w:t>
      </w:r>
      <w:r w:rsidRPr="00D94397">
        <w:t xml:space="preserve"> in welchen van Leuven-Zwarts Modell Anwendung </w:t>
      </w:r>
      <w:r w:rsidR="0024759C" w:rsidRPr="00D94397">
        <w:t>fand,</w:t>
      </w:r>
      <w:r w:rsidRPr="00D94397">
        <w:t xml:space="preserve"> miteinander verglichen</w:t>
      </w:r>
      <w:r w:rsidRPr="002052B2">
        <w:rPr>
          <w:highlight w:val="yellow"/>
          <w:rPrChange w:id="17" w:author="Lardelli, Manuel (manuel.lardelli@uni-graz.at)" w:date="2022-02-17T10:30:00Z">
            <w:rPr/>
          </w:rPrChange>
        </w:rPr>
        <w:t>:</w:t>
      </w:r>
      <w:r w:rsidRPr="00D94397">
        <w:t xml:space="preserve"> Ihr ursprünglicher Zweck zwischen dem Spanischen und Niederländischen </w:t>
      </w:r>
      <w:r w:rsidR="00AE55D3">
        <w:t>sowie zwei weitere Arbeiten, welche van Leuven-Zwarts Modell als Basis nehmen</w:t>
      </w:r>
      <w:r w:rsidR="00AE55D3" w:rsidRPr="002052B2">
        <w:rPr>
          <w:highlight w:val="yellow"/>
          <w:rPrChange w:id="18" w:author="Lardelli, Manuel (manuel.lardelli@uni-graz.at)" w:date="2022-02-17T10:30:00Z">
            <w:rPr/>
          </w:rPrChange>
        </w:rPr>
        <w:t>:</w:t>
      </w:r>
      <w:r w:rsidR="00AE55D3">
        <w:t xml:space="preserve"> </w:t>
      </w:r>
      <w:ins w:id="19" w:author="Lardelli, Manuel (manuel.lardelli@uni-graz.at)" w:date="2022-02-17T10:31:00Z">
        <w:r w:rsidR="002052B2">
          <w:t xml:space="preserve">(1) </w:t>
        </w:r>
      </w:ins>
      <w:r w:rsidR="00AE55D3">
        <w:t xml:space="preserve">Das </w:t>
      </w:r>
      <w:r w:rsidR="007827F7">
        <w:t>deutsche</w:t>
      </w:r>
      <w:r w:rsidR="00AE55D3">
        <w:t xml:space="preserve"> Buch „</w:t>
      </w:r>
      <w:r w:rsidR="007827F7">
        <w:t>Der Schatz im Silbersee</w:t>
      </w:r>
      <w:r w:rsidR="00AE55D3">
        <w:t xml:space="preserve">“ von </w:t>
      </w:r>
      <w:del w:id="20" w:author="Lardelli, Manuel (manuel.lardelli@uni-graz.at)" w:date="2022-02-17T10:32:00Z">
        <w:r w:rsidR="007827F7" w:rsidDel="002052B2">
          <w:delText xml:space="preserve">Karl </w:delText>
        </w:r>
      </w:del>
      <w:r w:rsidR="007827F7">
        <w:t>May</w:t>
      </w:r>
      <w:r w:rsidR="00AE55D3">
        <w:t xml:space="preserve"> (19</w:t>
      </w:r>
      <w:r w:rsidR="007827F7">
        <w:t>90</w:t>
      </w:r>
      <w:r w:rsidR="00AE55D3">
        <w:t>[19</w:t>
      </w:r>
      <w:r w:rsidR="007827F7">
        <w:t>83</w:t>
      </w:r>
      <w:r w:rsidR="00AE55D3">
        <w:t xml:space="preserve">]) sowie dessen slowenische Übersetzung von </w:t>
      </w:r>
      <w:del w:id="21" w:author="Lardelli, Manuel (manuel.lardelli@uni-graz.at)" w:date="2022-02-17T10:32:00Z">
        <w:r w:rsidR="007827F7" w:rsidDel="002052B2">
          <w:delText xml:space="preserve">Justi </w:delText>
        </w:r>
      </w:del>
      <w:r w:rsidR="007827F7">
        <w:t>Cesar</w:t>
      </w:r>
      <w:r w:rsidR="00AE55D3">
        <w:t xml:space="preserve"> und </w:t>
      </w:r>
      <w:ins w:id="22" w:author="Lardelli, Manuel (manuel.lardelli@uni-graz.at)" w:date="2022-02-17T10:31:00Z">
        <w:r w:rsidR="002052B2">
          <w:t xml:space="preserve">(2) </w:t>
        </w:r>
      </w:ins>
      <w:r w:rsidR="00AE55D3">
        <w:t>das ebenfalls englische Buch „</w:t>
      </w:r>
      <w:r w:rsidR="003D47BC" w:rsidRPr="002052B2">
        <w:t>The Lord of the Rings</w:t>
      </w:r>
      <w:r w:rsidR="00AE55D3">
        <w:t xml:space="preserve">“ von </w:t>
      </w:r>
      <w:del w:id="23" w:author="Lardelli, Manuel (manuel.lardelli@uni-graz.at)" w:date="2022-02-17T10:32:00Z">
        <w:r w:rsidR="003D47BC" w:rsidDel="002052B2">
          <w:delText xml:space="preserve">J. R. R. </w:delText>
        </w:r>
      </w:del>
      <w:r w:rsidR="003D47BC">
        <w:t>Tolkien</w:t>
      </w:r>
      <w:r w:rsidR="002B4197">
        <w:t>(</w:t>
      </w:r>
      <w:r w:rsidR="00CC030E">
        <w:t>2007</w:t>
      </w:r>
      <w:r w:rsidR="002B4197">
        <w:t>[</w:t>
      </w:r>
      <w:r w:rsidR="00CC030E">
        <w:t>2019</w:t>
      </w:r>
      <w:r w:rsidR="002B4197">
        <w:t>/20</w:t>
      </w:r>
      <w:r w:rsidR="00CC030E">
        <w:t>20</w:t>
      </w:r>
      <w:r w:rsidR="002B4197">
        <w:t>])</w:t>
      </w:r>
      <w:r w:rsidR="00D006AD">
        <w:t xml:space="preserve"> </w:t>
      </w:r>
      <w:r w:rsidR="00EE6064">
        <w:t xml:space="preserve">und dessen </w:t>
      </w:r>
      <w:r w:rsidR="003D47BC">
        <w:t>Erstübersetzung</w:t>
      </w:r>
      <w:r w:rsidR="00CC030E">
        <w:t xml:space="preserve"> ursprünglich</w:t>
      </w:r>
      <w:r w:rsidR="003D47BC">
        <w:t xml:space="preserve"> aus dem Jahr 1969 von </w:t>
      </w:r>
      <w:del w:id="24" w:author="Lardelli, Manuel (manuel.lardelli@uni-graz.at)" w:date="2022-02-17T10:32:00Z">
        <w:r w:rsidR="003D47BC" w:rsidDel="002052B2">
          <w:delText xml:space="preserve">Margaret </w:delText>
        </w:r>
      </w:del>
      <w:r w:rsidR="003D47BC">
        <w:t>Carroux</w:t>
      </w:r>
      <w:r w:rsidR="002B4197">
        <w:t xml:space="preserve"> sowie eine Neuübersetzung von </w:t>
      </w:r>
      <w:del w:id="25" w:author="Lardelli, Manuel (manuel.lardelli@uni-graz.at)" w:date="2022-02-17T10:32:00Z">
        <w:r w:rsidR="002B4197" w:rsidDel="002052B2">
          <w:delText xml:space="preserve">Wolfgang </w:delText>
        </w:r>
      </w:del>
      <w:r w:rsidR="002B4197">
        <w:t>Krege</w:t>
      </w:r>
      <w:r w:rsidR="00CC030E">
        <w:t xml:space="preserve"> ursprünglich</w:t>
      </w:r>
      <w:r w:rsidR="002B4197">
        <w:t xml:space="preserve"> aus dem Jahr 2000</w:t>
      </w:r>
      <w:commentRangeStart w:id="26"/>
      <w:r w:rsidR="002B4197">
        <w:t>.</w:t>
      </w:r>
      <w:commentRangeEnd w:id="26"/>
      <w:r w:rsidR="002052B2">
        <w:rPr>
          <w:rStyle w:val="Kommentarzeichen"/>
        </w:rPr>
        <w:commentReference w:id="26"/>
      </w:r>
    </w:p>
    <w:p w14:paraId="1AA01FBC" w14:textId="1C659AC5" w:rsidR="00D61AA9" w:rsidRPr="00D94397" w:rsidRDefault="0024759C" w:rsidP="00C04D13">
      <w:pPr>
        <w:spacing w:line="360" w:lineRule="auto"/>
      </w:pPr>
      <w:r w:rsidRPr="00D94397">
        <w:t>Im dritten und letzten Kapitel wird auf die Effektivität des Modells in anderen Sprachen eingegangen und ein Fazit über dessen Verwendbarkeit gefäll</w:t>
      </w:r>
      <w:commentRangeStart w:id="27"/>
      <w:r w:rsidRPr="00D94397">
        <w:t>t.</w:t>
      </w:r>
      <w:commentRangeEnd w:id="27"/>
      <w:r w:rsidR="002052B2">
        <w:rPr>
          <w:rStyle w:val="Kommentarzeichen"/>
        </w:rPr>
        <w:commentReference w:id="27"/>
      </w:r>
    </w:p>
    <w:p w14:paraId="25C8B4D5" w14:textId="3255E297" w:rsidR="0024759C" w:rsidRPr="00D94397" w:rsidRDefault="00D61AA9" w:rsidP="00C04D13">
      <w:pPr>
        <w:pStyle w:val="berschrift1"/>
        <w:numPr>
          <w:ilvl w:val="0"/>
          <w:numId w:val="2"/>
        </w:numPr>
        <w:spacing w:line="360" w:lineRule="auto"/>
      </w:pPr>
      <w:bookmarkStart w:id="28" w:name="_Toc95859639"/>
      <w:r w:rsidRPr="00D94397">
        <w:t>van Leuven-Zwarts Modell</w:t>
      </w:r>
      <w:bookmarkEnd w:id="28"/>
    </w:p>
    <w:p w14:paraId="1A477EBB" w14:textId="58A151C5" w:rsidR="00D61AA9" w:rsidRPr="006E7238" w:rsidRDefault="0024759C" w:rsidP="00C04D13">
      <w:pPr>
        <w:spacing w:line="360" w:lineRule="auto"/>
        <w:rPr>
          <w:lang w:val="en-GB"/>
        </w:rPr>
      </w:pPr>
      <w:r w:rsidRPr="00D94397">
        <w:t>van Leuven-Zwarts Modell der Erfassung von translation shifts besteht aus zwei Teilen:</w:t>
      </w:r>
      <w:ins w:id="29" w:author="Lardelli, Manuel (manuel.lardelli@uni-graz.at)" w:date="2022-02-17T10:33:00Z">
        <w:r w:rsidR="002052B2">
          <w:t>, und zwar</w:t>
        </w:r>
      </w:ins>
      <w:del w:id="30" w:author="Lardelli, Manuel (manuel.lardelli@uni-graz.at)" w:date="2022-02-17T10:33:00Z">
        <w:r w:rsidRPr="00D94397" w:rsidDel="002052B2">
          <w:delText xml:space="preserve"> </w:delText>
        </w:r>
      </w:del>
      <w:ins w:id="31" w:author="Lardelli, Manuel (manuel.lardelli@uni-graz.at)" w:date="2022-02-17T10:33:00Z">
        <w:r w:rsidR="002052B2">
          <w:t>d</w:t>
        </w:r>
      </w:ins>
      <w:del w:id="32" w:author="Lardelli, Manuel (manuel.lardelli@uni-graz.at)" w:date="2022-02-17T10:33:00Z">
        <w:r w:rsidRPr="00D94397" w:rsidDel="002052B2">
          <w:delText>D</w:delText>
        </w:r>
      </w:del>
      <w:r w:rsidRPr="00D94397">
        <w:t xml:space="preserve">em </w:t>
      </w:r>
      <w:r w:rsidRPr="00D94397">
        <w:rPr>
          <w:i/>
          <w:iCs/>
        </w:rPr>
        <w:t>comparative</w:t>
      </w:r>
      <w:r w:rsidRPr="00D94397">
        <w:t xml:space="preserve"> und dem </w:t>
      </w:r>
      <w:r w:rsidRPr="00D94397">
        <w:rPr>
          <w:i/>
          <w:iCs/>
        </w:rPr>
        <w:t>descriptive model</w:t>
      </w:r>
      <w:ins w:id="33" w:author="Lardelli, Manuel (manuel.lardelli@uni-graz.at)" w:date="2022-02-17T10:33:00Z">
        <w:r w:rsidR="002052B2">
          <w:rPr>
            <w:i/>
            <w:iCs/>
          </w:rPr>
          <w:t>,</w:t>
        </w:r>
      </w:ins>
      <w:r w:rsidR="00297D93" w:rsidRPr="00D94397">
        <w:rPr>
          <w:i/>
          <w:iCs/>
        </w:rPr>
        <w:t xml:space="preserve"> </w:t>
      </w:r>
      <w:r w:rsidR="00297D93" w:rsidRPr="00D94397">
        <w:t xml:space="preserve">welche jeweils </w:t>
      </w:r>
      <w:del w:id="34" w:author="Lardelli, Manuel (manuel.lardelli@uni-graz.at)" w:date="2022-02-17T10:33:00Z">
        <w:r w:rsidR="00297D93" w:rsidRPr="00D94397" w:rsidDel="002052B2">
          <w:delText xml:space="preserve">die </w:delText>
        </w:r>
      </w:del>
      <w:r w:rsidR="00297D93" w:rsidRPr="00D94397">
        <w:t>mikro- sowie makrostrukturelle</w:t>
      </w:r>
      <w:del w:id="35" w:author="Lardelli, Manuel (manuel.lardelli@uni-graz.at)" w:date="2022-02-17T10:33:00Z">
        <w:r w:rsidR="00297D93" w:rsidRPr="00D94397" w:rsidDel="002052B2">
          <w:delText>n</w:delText>
        </w:r>
      </w:del>
      <w:r w:rsidR="00297D93" w:rsidRPr="00D94397">
        <w:t xml:space="preserve"> Veränderungen betreffen</w:t>
      </w:r>
      <w:r w:rsidRPr="00D94397">
        <w:t xml:space="preserve">. </w:t>
      </w:r>
      <w:r w:rsidRPr="006E7238">
        <w:rPr>
          <w:lang w:val="en-GB"/>
        </w:rPr>
        <w:t>Van Leuven-Zwart</w:t>
      </w:r>
      <w:ins w:id="36" w:author="Lardelli, Manuel (manuel.lardelli@uni-graz.at)" w:date="2022-02-17T10:33:00Z">
        <w:r w:rsidR="002052B2">
          <w:rPr>
            <w:lang w:val="en-GB"/>
          </w:rPr>
          <w:t xml:space="preserve"> (1989:155)</w:t>
        </w:r>
      </w:ins>
      <w:r w:rsidRPr="006E7238">
        <w:rPr>
          <w:lang w:val="en-GB"/>
        </w:rPr>
        <w:t xml:space="preserve"> </w:t>
      </w:r>
      <w:r w:rsidR="00297D93" w:rsidRPr="006E7238">
        <w:rPr>
          <w:lang w:val="en-GB"/>
        </w:rPr>
        <w:t>begründet</w:t>
      </w:r>
      <w:r w:rsidRPr="006E7238">
        <w:rPr>
          <w:lang w:val="en-GB"/>
        </w:rPr>
        <w:t xml:space="preserve"> dies so</w:t>
      </w:r>
      <w:r w:rsidR="003E5DB3" w:rsidRPr="006E7238">
        <w:rPr>
          <w:lang w:val="en-GB"/>
        </w:rPr>
        <w:t>:</w:t>
      </w:r>
    </w:p>
    <w:p w14:paraId="3062F366" w14:textId="77777777" w:rsidR="003E5DB3" w:rsidRPr="006C1175" w:rsidRDefault="003E5DB3" w:rsidP="003245AE">
      <w:pPr>
        <w:spacing w:line="276" w:lineRule="auto"/>
        <w:ind w:left="720"/>
        <w:rPr>
          <w:lang w:val="en-GB"/>
        </w:rPr>
      </w:pPr>
      <w:r w:rsidRPr="006C1175">
        <w:rPr>
          <w:lang w:val="en-GB"/>
        </w:rPr>
        <w:lastRenderedPageBreak/>
        <w:t xml:space="preserve">The method is based on the assumption that, as far as integral translations </w:t>
      </w:r>
    </w:p>
    <w:p w14:paraId="5F206D90" w14:textId="77777777" w:rsidR="003E5DB3" w:rsidRPr="006C1175" w:rsidRDefault="003E5DB3" w:rsidP="003245AE">
      <w:pPr>
        <w:spacing w:line="276" w:lineRule="auto"/>
        <w:ind w:left="720"/>
        <w:rPr>
          <w:lang w:val="en-GB"/>
        </w:rPr>
      </w:pPr>
      <w:r w:rsidRPr="006C1175">
        <w:rPr>
          <w:lang w:val="en-GB"/>
        </w:rPr>
        <w:t xml:space="preserve">are concerned, research into the nature and frequency of microstructural </w:t>
      </w:r>
    </w:p>
    <w:p w14:paraId="7A182186" w14:textId="77777777" w:rsidR="003E5DB3" w:rsidRPr="006C1175" w:rsidRDefault="003E5DB3" w:rsidP="003245AE">
      <w:pPr>
        <w:spacing w:line="276" w:lineRule="auto"/>
        <w:ind w:left="720"/>
        <w:rPr>
          <w:lang w:val="en-GB"/>
        </w:rPr>
      </w:pPr>
      <w:r w:rsidRPr="006C1175">
        <w:rPr>
          <w:lang w:val="en-GB"/>
        </w:rPr>
        <w:t xml:space="preserve">shifts must precede a study of macrostructural ones, in order to guarantee </w:t>
      </w:r>
    </w:p>
    <w:p w14:paraId="0ACB0752" w14:textId="77777777" w:rsidR="003E5DB3" w:rsidRPr="006C1175" w:rsidRDefault="003E5DB3" w:rsidP="003245AE">
      <w:pPr>
        <w:spacing w:line="276" w:lineRule="auto"/>
        <w:ind w:left="720"/>
        <w:rPr>
          <w:lang w:val="en-GB"/>
        </w:rPr>
      </w:pPr>
      <w:r w:rsidRPr="006C1175">
        <w:rPr>
          <w:lang w:val="en-GB"/>
        </w:rPr>
        <w:t>that the findings are verifiable and the method repeatable</w:t>
      </w:r>
      <w:commentRangeStart w:id="37"/>
      <w:r w:rsidRPr="006C1175">
        <w:rPr>
          <w:lang w:val="en-GB"/>
        </w:rPr>
        <w:t xml:space="preserve">. </w:t>
      </w:r>
      <w:commentRangeEnd w:id="37"/>
      <w:r w:rsidR="002052B2">
        <w:rPr>
          <w:rStyle w:val="Kommentarzeichen"/>
        </w:rPr>
        <w:commentReference w:id="37"/>
      </w:r>
    </w:p>
    <w:p w14:paraId="29E48F29" w14:textId="6238C1A4" w:rsidR="003E5DB3" w:rsidRPr="006E7238" w:rsidDel="002052B2" w:rsidRDefault="003E5DB3" w:rsidP="003245AE">
      <w:pPr>
        <w:spacing w:line="276" w:lineRule="auto"/>
        <w:ind w:left="720"/>
        <w:rPr>
          <w:del w:id="38" w:author="Lardelli, Manuel (manuel.lardelli@uni-graz.at)" w:date="2022-02-17T10:33:00Z"/>
          <w:lang w:val="de-DE"/>
        </w:rPr>
      </w:pPr>
      <w:del w:id="39" w:author="Lardelli, Manuel (manuel.lardelli@uni-graz.at)" w:date="2022-02-17T10:33:00Z">
        <w:r w:rsidRPr="006E7238" w:rsidDel="002052B2">
          <w:rPr>
            <w:lang w:val="de-DE"/>
          </w:rPr>
          <w:delText>(van Leuven-Zwart 1989:155)</w:delText>
        </w:r>
      </w:del>
    </w:p>
    <w:p w14:paraId="47089C5A" w14:textId="77777777" w:rsidR="003E5DB3" w:rsidRPr="00D94397" w:rsidRDefault="003E5DB3" w:rsidP="00C04D13">
      <w:pPr>
        <w:spacing w:line="360" w:lineRule="auto"/>
      </w:pPr>
    </w:p>
    <w:p w14:paraId="71C8071F" w14:textId="46C869D4" w:rsidR="00297D93" w:rsidRPr="00D94397" w:rsidRDefault="00297D93" w:rsidP="00C04D13">
      <w:pPr>
        <w:spacing w:line="360" w:lineRule="auto"/>
      </w:pPr>
      <w:r w:rsidRPr="00D94397">
        <w:t xml:space="preserve">Ein </w:t>
      </w:r>
      <w:r w:rsidRPr="00D94397">
        <w:rPr>
          <w:i/>
          <w:iCs/>
        </w:rPr>
        <w:t>macrostructural shift</w:t>
      </w:r>
      <w:r w:rsidRPr="00D94397">
        <w:t xml:space="preserve"> ist eine grundlegende Veränderung der Aussage oder Bedeutung des Textes. Um diese Veränderungen objektiv angeben zu können, bedarf es der Suche von </w:t>
      </w:r>
      <w:r w:rsidRPr="00D94397">
        <w:rPr>
          <w:i/>
          <w:iCs/>
        </w:rPr>
        <w:t>microstructural shifts</w:t>
      </w:r>
      <w:r w:rsidRPr="00D94397">
        <w:t>, welche Veränderungen innerhalb eines Satzes oder Satzteiles sind</w:t>
      </w:r>
      <w:r w:rsidR="00C04D13" w:rsidRPr="00D94397">
        <w:t>. Diese microstructural shifts werden mittels des Comparative Model gefunden.</w:t>
      </w:r>
    </w:p>
    <w:p w14:paraId="3A447338" w14:textId="4733A0DC" w:rsidR="00C04D13" w:rsidRPr="00D94397" w:rsidRDefault="00297D93" w:rsidP="00C04D13">
      <w:pPr>
        <w:pStyle w:val="berschrift2"/>
        <w:numPr>
          <w:ilvl w:val="1"/>
          <w:numId w:val="2"/>
        </w:numPr>
        <w:spacing w:line="360" w:lineRule="auto"/>
      </w:pPr>
      <w:bookmarkStart w:id="40" w:name="_Toc95859640"/>
      <w:r w:rsidRPr="00D94397">
        <w:t>The Comparative Model</w:t>
      </w:r>
      <w:bookmarkEnd w:id="40"/>
    </w:p>
    <w:p w14:paraId="4742120F" w14:textId="77777777" w:rsidR="006C1175" w:rsidRDefault="00C04D13" w:rsidP="00C04D13">
      <w:pPr>
        <w:spacing w:line="360" w:lineRule="auto"/>
      </w:pPr>
      <w:r w:rsidRPr="00D94397">
        <w:t>Das Comparative Model beschreibt die Suche nach kleinen Veränderungen in der Bedeutung einzelner Sätze</w:t>
      </w:r>
      <w:commentRangeStart w:id="41"/>
      <w:r w:rsidR="00F163DA" w:rsidRPr="00D94397">
        <w:t>.</w:t>
      </w:r>
      <w:commentRangeEnd w:id="41"/>
      <w:r w:rsidR="002052B2">
        <w:rPr>
          <w:rStyle w:val="Kommentarzeichen"/>
        </w:rPr>
        <w:commentReference w:id="41"/>
      </w:r>
      <w:r w:rsidR="00F163DA" w:rsidRPr="00D94397">
        <w:t xml:space="preserve"> </w:t>
      </w:r>
    </w:p>
    <w:p w14:paraId="5A12EC3A" w14:textId="1E6B4B5B" w:rsidR="00C04D13" w:rsidRDefault="00F163DA" w:rsidP="00C04D13">
      <w:pPr>
        <w:spacing w:line="360" w:lineRule="auto"/>
      </w:pPr>
      <w:r w:rsidRPr="00D94397">
        <w:t>Die kleinste sinnbildende Einheit in van Leuven-Zwarts Modell ist das „Transeme“</w:t>
      </w:r>
      <w:r w:rsidR="003E5DB3" w:rsidRPr="00D94397">
        <w:t xml:space="preserve">. Dieses wird wiederum in zwei Subkategorien geteilt: Das </w:t>
      </w:r>
      <w:r w:rsidR="003E5DB3" w:rsidRPr="00D94397">
        <w:rPr>
          <w:i/>
          <w:iCs/>
        </w:rPr>
        <w:t>state-of-affairs transeme</w:t>
      </w:r>
      <w:r w:rsidR="003E5DB3" w:rsidRPr="00D94397">
        <w:t xml:space="preserve"> und das</w:t>
      </w:r>
      <w:r w:rsidR="003E5DB3" w:rsidRPr="00D94397">
        <w:rPr>
          <w:i/>
          <w:iCs/>
        </w:rPr>
        <w:t xml:space="preserve"> satellite transeme. </w:t>
      </w:r>
      <w:r w:rsidR="003E5DB3" w:rsidRPr="00D94397">
        <w:t xml:space="preserve">State-of-affairs transemes sind Satzteile, welche ein Prädikat enthalten, also ein Verb, sowie dessen Modifikatoren, während ein satellite transeme kein Prädikat enthält und </w:t>
      </w:r>
      <w:r w:rsidR="00D94397">
        <w:t xml:space="preserve">separat ist. </w:t>
      </w:r>
      <w:r w:rsidR="003E5DB3" w:rsidRPr="00D94397">
        <w:t xml:space="preserve">Innerhalb eines Satzes markiert van Leuven-Zwart state-of-affairs transemes jeweils mit </w:t>
      </w:r>
      <w:r w:rsidR="00D94397">
        <w:t>/ …. / und satellite transemes mit (….)</w:t>
      </w:r>
      <w:r w:rsidR="00D94397" w:rsidRPr="002052B2">
        <w:rPr>
          <w:highlight w:val="yellow"/>
          <w:rPrChange w:id="42" w:author="Lardelli, Manuel (manuel.lardelli@uni-graz.at)" w:date="2022-02-17T10:35:00Z">
            <w:rPr/>
          </w:rPrChange>
        </w:rPr>
        <w:t>.</w:t>
      </w:r>
      <w:r w:rsidR="00D94397">
        <w:t xml:space="preserve"> (</w:t>
      </w:r>
      <w:commentRangeStart w:id="43"/>
      <w:r w:rsidR="00CC030E">
        <w:t>ibid</w:t>
      </w:r>
      <w:commentRangeEnd w:id="43"/>
      <w:r w:rsidR="002052B2">
        <w:rPr>
          <w:rStyle w:val="Kommentarzeichen"/>
        </w:rPr>
        <w:commentReference w:id="43"/>
      </w:r>
      <w:r w:rsidR="00CC030E">
        <w:t>.</w:t>
      </w:r>
      <w:r w:rsidR="00D94397">
        <w:t>:156)</w:t>
      </w:r>
    </w:p>
    <w:p w14:paraId="1D9A76CF" w14:textId="04BFD0EB" w:rsidR="006C1175" w:rsidRPr="00C04D13" w:rsidRDefault="006C1175" w:rsidP="00C04D13">
      <w:pPr>
        <w:spacing w:line="360" w:lineRule="auto"/>
      </w:pPr>
      <w:r>
        <w:t>I</w:t>
      </w:r>
      <w:ins w:id="44" w:author="Lardelli, Manuel (manuel.lardelli@uni-graz.at)" w:date="2022-02-17T10:36:00Z">
        <w:r w:rsidR="002052B2">
          <w:t>m folgenden</w:t>
        </w:r>
      </w:ins>
      <w:del w:id="45" w:author="Lardelli, Manuel (manuel.lardelli@uni-graz.at)" w:date="2022-02-17T10:36:00Z">
        <w:r w:rsidDel="002052B2">
          <w:delText xml:space="preserve">n diesem </w:delText>
        </w:r>
      </w:del>
      <w:commentRangeStart w:id="46"/>
      <w:r>
        <w:t xml:space="preserve">Beispiel </w:t>
      </w:r>
      <w:commentRangeEnd w:id="46"/>
      <w:r w:rsidR="002052B2">
        <w:rPr>
          <w:rStyle w:val="Kommentarzeichen"/>
        </w:rPr>
        <w:commentReference w:id="46"/>
      </w:r>
      <w:r>
        <w:t xml:space="preserve">ist </w:t>
      </w:r>
      <w:r w:rsidRPr="006E7238">
        <w:rPr>
          <w:lang w:val="de-DE"/>
        </w:rPr>
        <w:t>„</w:t>
      </w:r>
      <w:r w:rsidRPr="002052B2">
        <w:t>Linda frowned</w:t>
      </w:r>
      <w:r w:rsidRPr="006E7238">
        <w:rPr>
          <w:lang w:val="de-DE"/>
        </w:rPr>
        <w:t>“</w:t>
      </w:r>
      <w:r>
        <w:t xml:space="preserve"> somit ein state-of-affairs transeme, während </w:t>
      </w:r>
      <w:r w:rsidRPr="006E7238">
        <w:rPr>
          <w:lang w:val="de-DE"/>
        </w:rPr>
        <w:t>„</w:t>
      </w:r>
      <w:r w:rsidRPr="002052B2">
        <w:t>in her steamer chair</w:t>
      </w:r>
      <w:r w:rsidRPr="006E7238">
        <w:rPr>
          <w:lang w:val="de-DE"/>
        </w:rPr>
        <w:t>“</w:t>
      </w:r>
      <w:r>
        <w:t xml:space="preserve"> ein satellite transeme ist.</w:t>
      </w:r>
    </w:p>
    <w:p w14:paraId="4EFAA6F4" w14:textId="77777777" w:rsidR="00C04D13" w:rsidRPr="00C04D13" w:rsidRDefault="00C04D13" w:rsidP="003245AE">
      <w:pPr>
        <w:spacing w:line="276" w:lineRule="auto"/>
        <w:ind w:left="708"/>
        <w:rPr>
          <w:lang w:val="en-GB"/>
        </w:rPr>
      </w:pPr>
      <w:r w:rsidRPr="00C04D13">
        <w:rPr>
          <w:b/>
          <w:bCs/>
          <w:i/>
          <w:iCs/>
          <w:lang w:val="en-GB"/>
        </w:rPr>
        <w:t>/Linda frowned;//she sat up quickly (in her steamer chair)//and clasped her ankles/</w:t>
      </w:r>
    </w:p>
    <w:p w14:paraId="3E9B90A7" w14:textId="1AAD0A8A" w:rsidR="00C04D13" w:rsidRPr="006E7238" w:rsidRDefault="00C04D13" w:rsidP="003245AE">
      <w:pPr>
        <w:spacing w:line="276" w:lineRule="auto"/>
        <w:ind w:left="708"/>
        <w:rPr>
          <w:b/>
          <w:bCs/>
          <w:i/>
          <w:iCs/>
          <w:lang w:val="es-ES"/>
        </w:rPr>
      </w:pPr>
      <w:r w:rsidRPr="00C04D13">
        <w:rPr>
          <w:b/>
          <w:bCs/>
          <w:i/>
          <w:iCs/>
          <w:lang w:val="es-ES"/>
        </w:rPr>
        <w:t xml:space="preserve">/Linda frunció las cejas;//se enderezó (sobre su chaise </w:t>
      </w:r>
      <w:r w:rsidR="006E7238" w:rsidRPr="00C04D13">
        <w:rPr>
          <w:b/>
          <w:bCs/>
          <w:i/>
          <w:iCs/>
          <w:lang w:val="es-ES"/>
        </w:rPr>
        <w:t>lounge) /</w:t>
      </w:r>
      <w:r w:rsidRPr="00C04D13">
        <w:rPr>
          <w:b/>
          <w:bCs/>
          <w:i/>
          <w:iCs/>
          <w:lang w:val="es-ES"/>
        </w:rPr>
        <w:t>/y cogió los tobillos (con las manos</w:t>
      </w:r>
      <w:r w:rsidR="00F163DA" w:rsidRPr="006C1175">
        <w:rPr>
          <w:b/>
          <w:bCs/>
          <w:i/>
          <w:iCs/>
          <w:lang w:val="es-ES"/>
        </w:rPr>
        <w:t>).</w:t>
      </w:r>
      <w:r w:rsidR="00F163DA" w:rsidRPr="006E7238">
        <w:rPr>
          <w:b/>
          <w:bCs/>
          <w:i/>
          <w:iCs/>
          <w:lang w:val="es-ES"/>
        </w:rPr>
        <w:t xml:space="preserve"> </w:t>
      </w:r>
      <w:commentRangeStart w:id="47"/>
      <w:r w:rsidR="00F163DA" w:rsidRPr="002052B2">
        <w:rPr>
          <w:b/>
          <w:bCs/>
          <w:i/>
          <w:iCs/>
          <w:lang w:val="es-ES"/>
        </w:rPr>
        <w:t>/</w:t>
      </w:r>
      <w:r w:rsidRPr="002052B2">
        <w:rPr>
          <w:b/>
          <w:bCs/>
          <w:i/>
          <w:iCs/>
          <w:lang w:val="es-ES"/>
        </w:rPr>
        <w:t xml:space="preserve"> (Mansfield/</w:t>
      </w:r>
      <w:r w:rsidR="00645A85" w:rsidRPr="002052B2">
        <w:rPr>
          <w:b/>
          <w:bCs/>
          <w:i/>
          <w:iCs/>
          <w:lang w:val="es-ES"/>
        </w:rPr>
        <w:t>Acevedo de Borges 1922/1984:</w:t>
      </w:r>
      <w:r w:rsidRPr="002052B2">
        <w:rPr>
          <w:b/>
          <w:bCs/>
          <w:i/>
          <w:iCs/>
          <w:lang w:val="es-ES"/>
        </w:rPr>
        <w:t>222/47</w:t>
      </w:r>
      <w:r w:rsidR="00FF4FCF" w:rsidRPr="002052B2">
        <w:rPr>
          <w:b/>
          <w:bCs/>
          <w:i/>
          <w:iCs/>
          <w:lang w:val="es-ES"/>
        </w:rPr>
        <w:t xml:space="preserve"> cited van Leuven-Zwart 1989:156</w:t>
      </w:r>
      <w:r w:rsidRPr="006E7238">
        <w:rPr>
          <w:b/>
          <w:bCs/>
          <w:i/>
          <w:iCs/>
          <w:lang w:val="es-ES"/>
        </w:rPr>
        <w:t>)</w:t>
      </w:r>
      <w:commentRangeEnd w:id="47"/>
      <w:r w:rsidR="002052B2">
        <w:rPr>
          <w:rStyle w:val="Kommentarzeichen"/>
        </w:rPr>
        <w:commentReference w:id="47"/>
      </w:r>
    </w:p>
    <w:p w14:paraId="1C24B352" w14:textId="0E41CFBD" w:rsidR="006C1175" w:rsidRPr="00C04D13" w:rsidRDefault="006C1175" w:rsidP="00C04D13">
      <w:pPr>
        <w:spacing w:line="360" w:lineRule="auto"/>
        <w:rPr>
          <w:lang w:val="de-DE"/>
        </w:rPr>
      </w:pPr>
      <w:r>
        <w:rPr>
          <w:lang w:val="de-DE"/>
        </w:rPr>
        <w:t>Diese Transeme werden nun verwendet, um Satzteile des Textes direkt miteinander zu vergleichen und somit auf einen translation shift schließen zu können.</w:t>
      </w:r>
    </w:p>
    <w:p w14:paraId="708F7E84" w14:textId="1EEE2D3D" w:rsidR="00C04D13" w:rsidRPr="002052B2" w:rsidRDefault="006C1175" w:rsidP="00C04D13">
      <w:pPr>
        <w:spacing w:line="360" w:lineRule="auto"/>
        <w:rPr>
          <w:lang w:val="en-US"/>
        </w:rPr>
      </w:pPr>
      <w:r>
        <w:rPr>
          <w:lang w:val="de-DE"/>
        </w:rPr>
        <w:t xml:space="preserve">Die Beschreibung der Unterschiede zwischen den Transemes erfolgt durch die Definierung eines </w:t>
      </w:r>
      <w:r w:rsidRPr="006C1175">
        <w:rPr>
          <w:i/>
          <w:iCs/>
          <w:lang w:val="de-DE"/>
        </w:rPr>
        <w:t>„Architransemes“</w:t>
      </w:r>
      <w:r>
        <w:rPr>
          <w:i/>
          <w:iCs/>
          <w:lang w:val="de-DE"/>
        </w:rPr>
        <w:t xml:space="preserve"> (ATR)</w:t>
      </w:r>
      <w:r w:rsidRPr="006C1175">
        <w:rPr>
          <w:lang w:val="de-DE"/>
        </w:rPr>
        <w:t>, welche</w:t>
      </w:r>
      <w:r>
        <w:rPr>
          <w:lang w:val="de-DE"/>
        </w:rPr>
        <w:t xml:space="preserve"> die Gemeinsamkeit der Transemes so genau wie möglich beschreiben sollen.</w:t>
      </w:r>
      <w:r w:rsidR="006E7238">
        <w:rPr>
          <w:lang w:val="de-DE"/>
        </w:rPr>
        <w:t xml:space="preserve"> </w:t>
      </w:r>
      <w:r w:rsidR="006E7238" w:rsidRPr="002052B2">
        <w:rPr>
          <w:lang w:val="en-US"/>
        </w:rPr>
        <w:t>(van Leuven-Zwart 1989:157)</w:t>
      </w:r>
    </w:p>
    <w:p w14:paraId="53EF5D33" w14:textId="77777777" w:rsidR="006C1175" w:rsidRPr="006C1175" w:rsidRDefault="006C1175" w:rsidP="003245AE">
      <w:pPr>
        <w:spacing w:line="276" w:lineRule="auto"/>
        <w:ind w:left="708"/>
        <w:rPr>
          <w:lang w:val="en-GB"/>
        </w:rPr>
      </w:pPr>
      <w:r w:rsidRPr="006C1175">
        <w:rPr>
          <w:b/>
          <w:bCs/>
          <w:i/>
          <w:iCs/>
          <w:lang w:val="en-GB"/>
        </w:rPr>
        <w:t>/she sat up¹quickly (in her steamer²chair)/</w:t>
      </w:r>
    </w:p>
    <w:p w14:paraId="20D75694" w14:textId="6F90F4CB" w:rsidR="006C1175" w:rsidRPr="002052B2" w:rsidRDefault="006C1175" w:rsidP="003245AE">
      <w:pPr>
        <w:spacing w:line="276" w:lineRule="auto"/>
        <w:ind w:left="708"/>
        <w:rPr>
          <w:lang w:val="en-US"/>
        </w:rPr>
      </w:pPr>
      <w:r w:rsidRPr="002052B2">
        <w:rPr>
          <w:b/>
          <w:bCs/>
          <w:i/>
          <w:iCs/>
          <w:lang w:val="en-US"/>
        </w:rPr>
        <w:lastRenderedPageBreak/>
        <w:t>/se¹enderezó (sobre²su chaise longue)/ (Mansfield/Acevedo de Borges 1922/1984:222/47</w:t>
      </w:r>
      <w:r w:rsidR="00FF4FCF" w:rsidRPr="002052B2">
        <w:rPr>
          <w:b/>
          <w:bCs/>
          <w:i/>
          <w:iCs/>
          <w:lang w:val="en-US"/>
        </w:rPr>
        <w:t xml:space="preserve"> cited van Leuven-Zwart 1989:157</w:t>
      </w:r>
      <w:r w:rsidRPr="002052B2">
        <w:rPr>
          <w:b/>
          <w:bCs/>
          <w:i/>
          <w:iCs/>
          <w:lang w:val="en-US"/>
        </w:rPr>
        <w:t>)</w:t>
      </w:r>
    </w:p>
    <w:p w14:paraId="00213892" w14:textId="77777777" w:rsidR="006C1175" w:rsidRPr="006C1175" w:rsidRDefault="006C1175" w:rsidP="003245AE">
      <w:pPr>
        <w:spacing w:line="276" w:lineRule="auto"/>
        <w:ind w:left="708"/>
        <w:rPr>
          <w:lang w:val="en-GB"/>
        </w:rPr>
      </w:pPr>
      <w:r w:rsidRPr="006C1175">
        <w:rPr>
          <w:b/>
          <w:bCs/>
          <w:i/>
          <w:iCs/>
          <w:lang w:val="en-GB"/>
        </w:rPr>
        <w:t>ATR₁: to sit up</w:t>
      </w:r>
    </w:p>
    <w:p w14:paraId="1583F37C" w14:textId="57623ABA" w:rsidR="006C1175" w:rsidRDefault="006C1175" w:rsidP="003245AE">
      <w:pPr>
        <w:spacing w:line="276" w:lineRule="auto"/>
        <w:ind w:left="708"/>
        <w:rPr>
          <w:b/>
          <w:bCs/>
          <w:i/>
          <w:iCs/>
          <w:lang w:val="en-GB"/>
        </w:rPr>
      </w:pPr>
      <w:r w:rsidRPr="006C1175">
        <w:rPr>
          <w:b/>
          <w:bCs/>
          <w:i/>
          <w:iCs/>
          <w:lang w:val="en-GB"/>
        </w:rPr>
        <w:t>ATR₂: satellite of location: a lightweight, portable folding chair</w:t>
      </w:r>
    </w:p>
    <w:p w14:paraId="322F660A" w14:textId="1C04C1CB" w:rsidR="006E7238" w:rsidRDefault="006E7238" w:rsidP="006E7238">
      <w:pPr>
        <w:spacing w:line="360" w:lineRule="auto"/>
        <w:rPr>
          <w:lang w:val="de-DE"/>
        </w:rPr>
      </w:pPr>
      <w:r w:rsidRPr="006E7238">
        <w:rPr>
          <w:lang w:val="de-DE"/>
        </w:rPr>
        <w:t>Es ist jedoch nicht s</w:t>
      </w:r>
      <w:r>
        <w:rPr>
          <w:lang w:val="de-DE"/>
        </w:rPr>
        <w:t xml:space="preserve">tets gegeben, dass eine Gemeinsamkeit zwischen den Transemen gefunden werden kann. Die Existenz, oder das Fehlen, des Architransemes lässt einen darauf schließen, in welchem Verhältnis die </w:t>
      </w:r>
      <w:r w:rsidR="00B36D55">
        <w:rPr>
          <w:lang w:val="de-DE"/>
        </w:rPr>
        <w:t>Transeme zum Architranseme stehen.</w:t>
      </w:r>
    </w:p>
    <w:p w14:paraId="59237B5E" w14:textId="45CBFE9D" w:rsidR="006E7238" w:rsidRDefault="006E7238" w:rsidP="006E7238">
      <w:pPr>
        <w:spacing w:line="360" w:lineRule="auto"/>
        <w:rPr>
          <w:lang w:val="de-DE"/>
        </w:rPr>
      </w:pPr>
      <w:r>
        <w:rPr>
          <w:lang w:val="de-DE"/>
        </w:rPr>
        <w:t>Van Leuven-Zwart</w:t>
      </w:r>
      <w:ins w:id="48" w:author="Lardelli, Manuel (manuel.lardelli@uni-graz.at)" w:date="2022-02-17T10:38:00Z">
        <w:r w:rsidR="002052B2">
          <w:rPr>
            <w:lang w:val="de-DE"/>
          </w:rPr>
          <w:t xml:space="preserve"> (…)</w:t>
        </w:r>
      </w:ins>
      <w:r w:rsidR="00B36D55">
        <w:rPr>
          <w:lang w:val="de-DE"/>
        </w:rPr>
        <w:t xml:space="preserve"> definiert vier mögliche Verhältnisse der Transeme:</w:t>
      </w:r>
    </w:p>
    <w:p w14:paraId="39B02F68" w14:textId="13598F16" w:rsidR="00B36D55" w:rsidDel="002052B2" w:rsidRDefault="00B36D55" w:rsidP="00B36D55">
      <w:pPr>
        <w:pStyle w:val="Listenabsatz"/>
        <w:numPr>
          <w:ilvl w:val="0"/>
          <w:numId w:val="4"/>
        </w:numPr>
        <w:spacing w:line="360" w:lineRule="auto"/>
        <w:rPr>
          <w:del w:id="49" w:author="Lardelli, Manuel (manuel.lardelli@uni-graz.at)" w:date="2022-02-17T10:38:00Z"/>
          <w:lang w:val="de-DE"/>
        </w:rPr>
      </w:pPr>
      <w:r>
        <w:rPr>
          <w:lang w:val="de-DE"/>
        </w:rPr>
        <w:t xml:space="preserve">Ein </w:t>
      </w:r>
      <w:r w:rsidRPr="00FF4FCF">
        <w:rPr>
          <w:b/>
          <w:bCs/>
          <w:lang w:val="de-DE"/>
        </w:rPr>
        <w:t>synonymes</w:t>
      </w:r>
      <w:r>
        <w:rPr>
          <w:lang w:val="de-DE"/>
        </w:rPr>
        <w:t xml:space="preserve"> Verhältnis</w:t>
      </w:r>
      <w:ins w:id="50" w:author="Lardelli, Manuel (manuel.lardelli@uni-graz.at)" w:date="2022-02-17T10:38:00Z">
        <w:r w:rsidR="002052B2">
          <w:rPr>
            <w:lang w:val="de-DE"/>
          </w:rPr>
          <w:t xml:space="preserve">: </w:t>
        </w:r>
      </w:ins>
    </w:p>
    <w:p w14:paraId="71EA6AD4" w14:textId="641FB78C" w:rsidR="00B36D55" w:rsidRPr="002052B2" w:rsidRDefault="00B36D55" w:rsidP="002052B2">
      <w:pPr>
        <w:pStyle w:val="Listenabsatz"/>
        <w:numPr>
          <w:ilvl w:val="0"/>
          <w:numId w:val="4"/>
        </w:numPr>
        <w:spacing w:line="360" w:lineRule="auto"/>
        <w:rPr>
          <w:lang w:val="de-DE"/>
        </w:rPr>
        <w:pPrChange w:id="51" w:author="Lardelli, Manuel (manuel.lardelli@uni-graz.at)" w:date="2022-02-17T10:38:00Z">
          <w:pPr>
            <w:pStyle w:val="Listenabsatz"/>
            <w:numPr>
              <w:ilvl w:val="1"/>
              <w:numId w:val="4"/>
            </w:numPr>
            <w:spacing w:line="360" w:lineRule="auto"/>
            <w:ind w:left="1440" w:hanging="360"/>
          </w:pPr>
        </w:pPrChange>
      </w:pPr>
      <w:r w:rsidRPr="002052B2">
        <w:rPr>
          <w:lang w:val="de-DE"/>
        </w:rPr>
        <w:t>Wenn beide Transeme synonyme des Architransemes sind und kein translation shift geschieht.</w:t>
      </w:r>
    </w:p>
    <w:p w14:paraId="103E28FF" w14:textId="2EC1B3B8" w:rsidR="00B36D55" w:rsidDel="002052B2" w:rsidRDefault="00B36D55" w:rsidP="00B36D55">
      <w:pPr>
        <w:pStyle w:val="Listenabsatz"/>
        <w:numPr>
          <w:ilvl w:val="0"/>
          <w:numId w:val="4"/>
        </w:numPr>
        <w:spacing w:line="360" w:lineRule="auto"/>
        <w:rPr>
          <w:del w:id="52" w:author="Lardelli, Manuel (manuel.lardelli@uni-graz.at)" w:date="2022-02-17T10:38:00Z"/>
          <w:lang w:val="de-DE"/>
        </w:rPr>
      </w:pPr>
      <w:r>
        <w:rPr>
          <w:lang w:val="de-DE"/>
        </w:rPr>
        <w:t xml:space="preserve">Ein </w:t>
      </w:r>
      <w:r w:rsidRPr="00FF4FCF">
        <w:rPr>
          <w:b/>
          <w:bCs/>
          <w:lang w:val="de-DE"/>
        </w:rPr>
        <w:t>hypnoymes</w:t>
      </w:r>
      <w:r>
        <w:rPr>
          <w:lang w:val="de-DE"/>
        </w:rPr>
        <w:t xml:space="preserve"> Verhältnis</w:t>
      </w:r>
      <w:ins w:id="53" w:author="Lardelli, Manuel (manuel.lardelli@uni-graz.at)" w:date="2022-02-17T10:38:00Z">
        <w:r w:rsidR="002052B2">
          <w:rPr>
            <w:lang w:val="de-DE"/>
          </w:rPr>
          <w:t>:</w:t>
        </w:r>
      </w:ins>
    </w:p>
    <w:p w14:paraId="0BF3F751" w14:textId="4B7F2DE9" w:rsidR="00B36D55" w:rsidRPr="002052B2" w:rsidRDefault="00B36D55" w:rsidP="002052B2">
      <w:pPr>
        <w:pStyle w:val="Listenabsatz"/>
        <w:numPr>
          <w:ilvl w:val="0"/>
          <w:numId w:val="4"/>
        </w:numPr>
        <w:spacing w:line="360" w:lineRule="auto"/>
        <w:rPr>
          <w:lang w:val="de-DE"/>
        </w:rPr>
        <w:pPrChange w:id="54" w:author="Lardelli, Manuel (manuel.lardelli@uni-graz.at)" w:date="2022-02-17T10:38:00Z">
          <w:pPr>
            <w:pStyle w:val="Listenabsatz"/>
            <w:numPr>
              <w:ilvl w:val="1"/>
              <w:numId w:val="4"/>
            </w:numPr>
            <w:spacing w:line="360" w:lineRule="auto"/>
            <w:ind w:left="1440" w:hanging="360"/>
          </w:pPr>
        </w:pPrChange>
      </w:pPr>
      <w:r w:rsidRPr="002052B2">
        <w:rPr>
          <w:lang w:val="de-DE"/>
        </w:rPr>
        <w:t>Wenn nur ein Transeme synonym zum Architranseme steht und das andere ein Hyponym dessen ist.</w:t>
      </w:r>
    </w:p>
    <w:p w14:paraId="0F3D307B" w14:textId="55DB089F" w:rsidR="00B36D55" w:rsidDel="002052B2" w:rsidRDefault="00B36D55" w:rsidP="00B36D55">
      <w:pPr>
        <w:pStyle w:val="Listenabsatz"/>
        <w:numPr>
          <w:ilvl w:val="0"/>
          <w:numId w:val="4"/>
        </w:numPr>
        <w:spacing w:line="360" w:lineRule="auto"/>
        <w:rPr>
          <w:del w:id="55" w:author="Lardelli, Manuel (manuel.lardelli@uni-graz.at)" w:date="2022-02-17T10:38:00Z"/>
          <w:lang w:val="de-DE"/>
        </w:rPr>
      </w:pPr>
      <w:r>
        <w:rPr>
          <w:lang w:val="de-DE"/>
        </w:rPr>
        <w:t xml:space="preserve">Ein </w:t>
      </w:r>
      <w:r w:rsidRPr="00FF4FCF">
        <w:rPr>
          <w:b/>
          <w:bCs/>
          <w:lang w:val="de-DE"/>
        </w:rPr>
        <w:t>kontrastives</w:t>
      </w:r>
      <w:r>
        <w:rPr>
          <w:lang w:val="de-DE"/>
        </w:rPr>
        <w:t xml:space="preserve"> Verhältnis</w:t>
      </w:r>
      <w:ins w:id="56" w:author="Lardelli, Manuel (manuel.lardelli@uni-graz.at)" w:date="2022-02-17T10:38:00Z">
        <w:r w:rsidR="002052B2">
          <w:rPr>
            <w:lang w:val="de-DE"/>
          </w:rPr>
          <w:t>:</w:t>
        </w:r>
      </w:ins>
    </w:p>
    <w:p w14:paraId="512EE983" w14:textId="71A01104" w:rsidR="00B36D55" w:rsidRPr="002052B2" w:rsidRDefault="00B36D55" w:rsidP="002052B2">
      <w:pPr>
        <w:pStyle w:val="Listenabsatz"/>
        <w:numPr>
          <w:ilvl w:val="0"/>
          <w:numId w:val="4"/>
        </w:numPr>
        <w:spacing w:line="360" w:lineRule="auto"/>
        <w:rPr>
          <w:lang w:val="de-DE"/>
        </w:rPr>
        <w:pPrChange w:id="57" w:author="Lardelli, Manuel (manuel.lardelli@uni-graz.at)" w:date="2022-02-17T10:38:00Z">
          <w:pPr>
            <w:pStyle w:val="Listenabsatz"/>
            <w:numPr>
              <w:ilvl w:val="1"/>
              <w:numId w:val="4"/>
            </w:numPr>
            <w:spacing w:line="360" w:lineRule="auto"/>
            <w:ind w:left="1440" w:hanging="360"/>
          </w:pPr>
        </w:pPrChange>
      </w:pPr>
      <w:r w:rsidRPr="002052B2">
        <w:rPr>
          <w:lang w:val="de-DE"/>
        </w:rPr>
        <w:t>Wenn beide Transeme Hyponyme des Architransemes sind.</w:t>
      </w:r>
    </w:p>
    <w:p w14:paraId="76BAFD81" w14:textId="2A0045CA" w:rsidR="00B36D55" w:rsidDel="002052B2" w:rsidRDefault="00B36D55" w:rsidP="00B36D55">
      <w:pPr>
        <w:pStyle w:val="Listenabsatz"/>
        <w:numPr>
          <w:ilvl w:val="0"/>
          <w:numId w:val="4"/>
        </w:numPr>
        <w:spacing w:line="360" w:lineRule="auto"/>
        <w:rPr>
          <w:del w:id="58" w:author="Lardelli, Manuel (manuel.lardelli@uni-graz.at)" w:date="2022-02-17T10:38:00Z"/>
          <w:lang w:val="de-DE"/>
        </w:rPr>
      </w:pPr>
      <w:r w:rsidRPr="00FF4FCF">
        <w:rPr>
          <w:b/>
          <w:bCs/>
          <w:lang w:val="de-DE"/>
        </w:rPr>
        <w:t>Kein</w:t>
      </w:r>
      <w:r>
        <w:rPr>
          <w:lang w:val="de-DE"/>
        </w:rPr>
        <w:t xml:space="preserve"> Verhältnis</w:t>
      </w:r>
      <w:ins w:id="59" w:author="Lardelli, Manuel (manuel.lardelli@uni-graz.at)" w:date="2022-02-17T10:38:00Z">
        <w:r w:rsidR="002052B2">
          <w:rPr>
            <w:lang w:val="de-DE"/>
          </w:rPr>
          <w:t>:</w:t>
        </w:r>
      </w:ins>
    </w:p>
    <w:p w14:paraId="41396D8B" w14:textId="608BDCD6" w:rsidR="00B36D55" w:rsidRPr="002052B2" w:rsidRDefault="00B36D55" w:rsidP="002052B2">
      <w:pPr>
        <w:pStyle w:val="Listenabsatz"/>
        <w:numPr>
          <w:ilvl w:val="0"/>
          <w:numId w:val="4"/>
        </w:numPr>
        <w:spacing w:line="360" w:lineRule="auto"/>
        <w:rPr>
          <w:lang w:val="de-DE"/>
        </w:rPr>
        <w:pPrChange w:id="60" w:author="Lardelli, Manuel (manuel.lardelli@uni-graz.at)" w:date="2022-02-17T10:38:00Z">
          <w:pPr>
            <w:pStyle w:val="Listenabsatz"/>
            <w:numPr>
              <w:ilvl w:val="1"/>
              <w:numId w:val="4"/>
            </w:numPr>
            <w:spacing w:line="360" w:lineRule="auto"/>
            <w:ind w:left="1440" w:hanging="360"/>
          </w:pPr>
        </w:pPrChange>
      </w:pPr>
      <w:r w:rsidRPr="002052B2">
        <w:rPr>
          <w:lang w:val="de-DE"/>
        </w:rPr>
        <w:t>Wenn keine Gemeinsamkeit zwischen den beiden Transemen gefunden werden kann.</w:t>
      </w:r>
    </w:p>
    <w:p w14:paraId="70A3E704" w14:textId="60BDA899" w:rsidR="00B36D55" w:rsidRPr="002052B2" w:rsidRDefault="00B36D55" w:rsidP="00B36D55">
      <w:pPr>
        <w:spacing w:line="360" w:lineRule="auto"/>
      </w:pPr>
      <w:r w:rsidRPr="002052B2">
        <w:rPr>
          <w:highlight w:val="yellow"/>
          <w:rPrChange w:id="61" w:author="Lardelli, Manuel (manuel.lardelli@uni-graz.at)" w:date="2022-02-17T10:38:00Z">
            <w:rPr/>
          </w:rPrChange>
        </w:rPr>
        <w:t>(van Leuven-Zwart 1989:159)</w:t>
      </w:r>
    </w:p>
    <w:p w14:paraId="26782E1E" w14:textId="1246B2AD" w:rsidR="00B36D55" w:rsidRDefault="00B36D55" w:rsidP="00A11DCC">
      <w:pPr>
        <w:spacing w:line="360" w:lineRule="auto"/>
      </w:pPr>
      <w:r w:rsidRPr="00FF4FCF">
        <w:t>Anhand dieser Verhältnisse</w:t>
      </w:r>
      <w:r w:rsidR="00FF4FCF">
        <w:t xml:space="preserve"> lassen sich 3 Arten mikrostruktureller translation shifts ableiten</w:t>
      </w:r>
      <w:commentRangeStart w:id="62"/>
      <w:r w:rsidR="00FF4FCF">
        <w:t>:</w:t>
      </w:r>
      <w:commentRangeEnd w:id="62"/>
      <w:r w:rsidR="002052B2">
        <w:rPr>
          <w:rStyle w:val="Kommentarzeichen"/>
        </w:rPr>
        <w:commentReference w:id="62"/>
      </w:r>
      <w:ins w:id="63" w:author="Lardelli, Manuel (manuel.lardelli@uni-graz.at)" w:date="2022-02-17T10:39:00Z">
        <w:r w:rsidR="002052B2">
          <w:t>Modulation, …</w:t>
        </w:r>
      </w:ins>
    </w:p>
    <w:p w14:paraId="39507577" w14:textId="0609737F" w:rsidR="00FF4FCF" w:rsidRDefault="00FF4FCF" w:rsidP="00A11DCC">
      <w:pPr>
        <w:pStyle w:val="berschrift3"/>
        <w:numPr>
          <w:ilvl w:val="2"/>
          <w:numId w:val="2"/>
        </w:numPr>
        <w:spacing w:line="360" w:lineRule="auto"/>
      </w:pPr>
      <w:bookmarkStart w:id="64" w:name="_Toc95859641"/>
      <w:r>
        <w:t>Modulation</w:t>
      </w:r>
      <w:bookmarkEnd w:id="64"/>
    </w:p>
    <w:p w14:paraId="33A09366" w14:textId="7BA25C77" w:rsidR="00FF4FCF" w:rsidRDefault="00A11DCC" w:rsidP="00A11DCC">
      <w:pPr>
        <w:spacing w:line="360" w:lineRule="auto"/>
      </w:pPr>
      <w:r>
        <w:t>Eine Modulation findet statt, wenn das Verhältnis zwischen den beiden Transemen ein Hyponymes, also ein Wort eine spezifischere Version des anderen, ist. Ein Beispiel dessen ist das Wort „Farbe“ und die Farbe „Blau“. Farbe beschreibt alle Farben, während „Blau“ lediglich blaue Farben beschreibt und somit Hyponym zu „Farbe“ steht. Gleichzeitig steht „Farbe“ Hypernym zu „Blau“</w:t>
      </w:r>
      <w:commentRangeStart w:id="65"/>
      <w:r w:rsidR="001B440B">
        <w:t xml:space="preserve">. </w:t>
      </w:r>
      <w:commentRangeEnd w:id="65"/>
      <w:r w:rsidR="002052B2">
        <w:rPr>
          <w:rStyle w:val="Kommentarzeichen"/>
        </w:rPr>
        <w:commentReference w:id="65"/>
      </w:r>
    </w:p>
    <w:p w14:paraId="125B5E64" w14:textId="77777777" w:rsidR="001B440B" w:rsidRDefault="001B440B" w:rsidP="00A11DCC">
      <w:pPr>
        <w:spacing w:line="360" w:lineRule="auto"/>
      </w:pPr>
      <w:commentRangeStart w:id="66"/>
      <w:r>
        <w:t xml:space="preserve">Wenn man sich das Beispiel von vorhin erneut ansieht, </w:t>
      </w:r>
      <w:commentRangeEnd w:id="66"/>
      <w:r w:rsidR="002052B2">
        <w:rPr>
          <w:rStyle w:val="Kommentarzeichen"/>
        </w:rPr>
        <w:commentReference w:id="66"/>
      </w:r>
      <w:r>
        <w:t>erkennt man, dass „</w:t>
      </w:r>
      <w:r w:rsidRPr="002052B2">
        <w:t>she sat up quickly</w:t>
      </w:r>
      <w:r>
        <w:t>“ und „</w:t>
      </w:r>
      <w:r w:rsidRPr="002052B2">
        <w:t>to sit up</w:t>
      </w:r>
      <w:r>
        <w:t>“ sowie „</w:t>
      </w:r>
      <w:r w:rsidRPr="002052B2">
        <w:t>se enderezó</w:t>
      </w:r>
      <w:r>
        <w:t>“ keine Synonyme sind, da sie sich im englischen Original schnell aufsetzt, während diese Spezifizierung in der spanischen Übersetzung nicht existiert. Da eines der beiden Transeme ein Hyponym des anderen ist, muss auch das Architranseme allgemeiner sein.</w:t>
      </w:r>
    </w:p>
    <w:p w14:paraId="1EC233A6" w14:textId="4BDE51E7" w:rsidR="001B440B" w:rsidRDefault="001B440B" w:rsidP="00A11DCC">
      <w:pPr>
        <w:spacing w:line="360" w:lineRule="auto"/>
      </w:pPr>
      <w:r>
        <w:t xml:space="preserve"> In diesem Fall besteht somit eine Modulation und ein translation shift auf mikrostrukturellem Level.</w:t>
      </w:r>
    </w:p>
    <w:p w14:paraId="3DAD3249" w14:textId="11300C5C" w:rsidR="001B440B" w:rsidRDefault="001B440B" w:rsidP="00A11DCC">
      <w:pPr>
        <w:spacing w:line="360" w:lineRule="auto"/>
        <w:rPr>
          <w:b/>
          <w:bCs/>
        </w:rPr>
      </w:pPr>
      <w:r>
        <w:lastRenderedPageBreak/>
        <w:t xml:space="preserve">Zusätzlich existieren zwei Unterkategorien der Modulation: Die </w:t>
      </w:r>
      <w:r w:rsidRPr="001B440B">
        <w:rPr>
          <w:b/>
          <w:bCs/>
        </w:rPr>
        <w:t>Generalisierung</w:t>
      </w:r>
      <w:r>
        <w:t xml:space="preserve"> und die </w:t>
      </w:r>
      <w:r w:rsidRPr="001B440B">
        <w:rPr>
          <w:b/>
          <w:bCs/>
        </w:rPr>
        <w:t>Spezifizierung</w:t>
      </w:r>
      <w:r>
        <w:rPr>
          <w:b/>
          <w:bCs/>
        </w:rPr>
        <w:t>.</w:t>
      </w:r>
    </w:p>
    <w:p w14:paraId="7B56E4F5" w14:textId="67BB130F" w:rsidR="001B440B" w:rsidRDefault="001B440B" w:rsidP="00A11DCC">
      <w:pPr>
        <w:spacing w:line="360" w:lineRule="auto"/>
      </w:pPr>
      <w:r w:rsidRPr="001B440B">
        <w:t>Im</w:t>
      </w:r>
      <w:r>
        <w:t xml:space="preserve"> Falle einer Generalisierung steht das Transeme des Ausgangstextes Hyponym zu dem Transeme des Zieltextes, sodass die Übersetzung eine allgemeinere Version des Originals ist.</w:t>
      </w:r>
    </w:p>
    <w:p w14:paraId="0ED70A55" w14:textId="6F0A6403" w:rsidR="001B440B" w:rsidRDefault="001B440B" w:rsidP="00EA3032">
      <w:pPr>
        <w:spacing w:line="360" w:lineRule="auto"/>
      </w:pPr>
      <w:r>
        <w:t xml:space="preserve">Umgekehrt ist dies im Falle eine Spezifizierung wo </w:t>
      </w:r>
      <w:r w:rsidR="00EA3032">
        <w:t>das Transeme des</w:t>
      </w:r>
      <w:r>
        <w:t xml:space="preserve"> Ausgangstext</w:t>
      </w:r>
      <w:r w:rsidR="00EA3032">
        <w:t>es</w:t>
      </w:r>
      <w:r>
        <w:t xml:space="preserve"> Hypernym</w:t>
      </w:r>
      <w:r w:rsidR="00EA3032">
        <w:t xml:space="preserve"> zu dem Transeme des Zieltextes steht und die Übersetzung eine spezifischere Version des Originals ist.</w:t>
      </w:r>
      <w:r w:rsidR="00AB38AA" w:rsidRPr="00AB38AA">
        <w:t xml:space="preserve"> </w:t>
      </w:r>
      <w:r w:rsidR="00AB38AA">
        <w:t>(</w:t>
      </w:r>
      <w:r w:rsidR="00CC030E">
        <w:t>ibid.</w:t>
      </w:r>
      <w:r w:rsidR="00AB38AA">
        <w:t>:160)</w:t>
      </w:r>
    </w:p>
    <w:p w14:paraId="5AD5452C" w14:textId="0C657619" w:rsidR="00EA3032" w:rsidRDefault="00EA3032" w:rsidP="00EA3032">
      <w:pPr>
        <w:pStyle w:val="berschrift3"/>
        <w:numPr>
          <w:ilvl w:val="2"/>
          <w:numId w:val="2"/>
        </w:numPr>
        <w:spacing w:line="360" w:lineRule="auto"/>
      </w:pPr>
      <w:bookmarkStart w:id="67" w:name="_Toc95859642"/>
      <w:r>
        <w:t>Modifikation</w:t>
      </w:r>
      <w:bookmarkEnd w:id="67"/>
    </w:p>
    <w:p w14:paraId="2B705534" w14:textId="33892E77" w:rsidR="00EA3032" w:rsidRPr="002052B2" w:rsidRDefault="00EA3032" w:rsidP="00EA3032">
      <w:pPr>
        <w:spacing w:line="360" w:lineRule="auto"/>
        <w:rPr>
          <w:lang w:val="en-US"/>
        </w:rPr>
      </w:pPr>
      <w:r>
        <w:t xml:space="preserve">Eine Modifikation besteht, wenn die Transeme in kontrastivem Verhältnis stehen. </w:t>
      </w:r>
      <w:r w:rsidRPr="002052B2">
        <w:rPr>
          <w:lang w:val="en-US"/>
        </w:rPr>
        <w:t>In diesem Fall sind beide Transeme Hyponyme des Architransemes:</w:t>
      </w:r>
    </w:p>
    <w:p w14:paraId="52B2BDF9" w14:textId="77777777" w:rsidR="00EA3032" w:rsidRPr="00EA3032" w:rsidRDefault="00EA3032" w:rsidP="003245AE">
      <w:pPr>
        <w:spacing w:line="276" w:lineRule="auto"/>
        <w:ind w:left="708"/>
        <w:rPr>
          <w:lang w:val="en-GB"/>
        </w:rPr>
      </w:pPr>
      <w:r w:rsidRPr="00EA3032">
        <w:rPr>
          <w:b/>
          <w:bCs/>
          <w:lang w:val="en-GB"/>
        </w:rPr>
        <w:t>/this marvel</w:t>
      </w:r>
      <w:r w:rsidRPr="00EA3032">
        <w:rPr>
          <w:b/>
          <w:bCs/>
          <w:i/>
          <w:iCs/>
          <w:lang w:val="en-GB"/>
        </w:rPr>
        <w:t>¹had come (to the²lane)/</w:t>
      </w:r>
    </w:p>
    <w:p w14:paraId="2E2ED1B9" w14:textId="3D2B3EF9" w:rsidR="00EA3032" w:rsidRPr="00EA3032" w:rsidRDefault="00EA3032" w:rsidP="003245AE">
      <w:pPr>
        <w:spacing w:line="276" w:lineRule="auto"/>
        <w:ind w:left="708"/>
        <w:rPr>
          <w:lang w:val="es-ES"/>
        </w:rPr>
      </w:pPr>
      <w:r w:rsidRPr="00EA3032">
        <w:rPr>
          <w:b/>
          <w:bCs/>
          <w:i/>
          <w:iCs/>
          <w:lang w:val="es-ES"/>
        </w:rPr>
        <w:t xml:space="preserve">/había sucedido¹ese milagro (en la²callejuela) / </w:t>
      </w:r>
      <w:r w:rsidRPr="006E7238">
        <w:rPr>
          <w:b/>
          <w:bCs/>
          <w:i/>
          <w:iCs/>
          <w:lang w:val="es-ES"/>
        </w:rPr>
        <w:t>(</w:t>
      </w:r>
      <w:r w:rsidRPr="00FF4FCF">
        <w:rPr>
          <w:b/>
          <w:bCs/>
          <w:i/>
          <w:iCs/>
          <w:lang w:val="es-ES"/>
        </w:rPr>
        <w:t>Mansfield/Acevedo de Borges 1922/1984:2</w:t>
      </w:r>
      <w:r>
        <w:rPr>
          <w:b/>
          <w:bCs/>
          <w:i/>
          <w:iCs/>
          <w:lang w:val="es-ES"/>
        </w:rPr>
        <w:t>61</w:t>
      </w:r>
      <w:r w:rsidRPr="00FF4FCF">
        <w:rPr>
          <w:b/>
          <w:bCs/>
          <w:i/>
          <w:iCs/>
          <w:lang w:val="es-ES"/>
        </w:rPr>
        <w:t>/</w:t>
      </w:r>
      <w:r>
        <w:rPr>
          <w:b/>
          <w:bCs/>
          <w:i/>
          <w:iCs/>
          <w:lang w:val="es-ES"/>
        </w:rPr>
        <w:t>1</w:t>
      </w:r>
      <w:r w:rsidRPr="00FF4FCF">
        <w:rPr>
          <w:b/>
          <w:bCs/>
          <w:i/>
          <w:iCs/>
          <w:lang w:val="es-ES"/>
        </w:rPr>
        <w:t>47 cited van Leuven-Zwart 1989:1</w:t>
      </w:r>
      <w:r w:rsidR="003245AE">
        <w:rPr>
          <w:b/>
          <w:bCs/>
          <w:i/>
          <w:iCs/>
          <w:lang w:val="es-ES"/>
        </w:rPr>
        <w:t>65</w:t>
      </w:r>
      <w:r w:rsidRPr="006E7238">
        <w:rPr>
          <w:b/>
          <w:bCs/>
          <w:i/>
          <w:iCs/>
          <w:lang w:val="es-ES"/>
        </w:rPr>
        <w:t>)</w:t>
      </w:r>
    </w:p>
    <w:p w14:paraId="55307EFF" w14:textId="77777777" w:rsidR="00EA3032" w:rsidRPr="00EA3032" w:rsidRDefault="00EA3032" w:rsidP="003245AE">
      <w:pPr>
        <w:spacing w:line="276" w:lineRule="auto"/>
        <w:ind w:left="708"/>
        <w:rPr>
          <w:lang w:val="en-GB"/>
        </w:rPr>
      </w:pPr>
      <w:r w:rsidRPr="00EA3032">
        <w:rPr>
          <w:b/>
          <w:bCs/>
          <w:i/>
          <w:iCs/>
          <w:lang w:val="en-GB"/>
        </w:rPr>
        <w:t>ATR₂: narrow road</w:t>
      </w:r>
    </w:p>
    <w:p w14:paraId="4084DFD8" w14:textId="68F974CC" w:rsidR="00EA3032" w:rsidRPr="00EA3032" w:rsidRDefault="00EA3032" w:rsidP="003245AE">
      <w:pPr>
        <w:spacing w:line="276" w:lineRule="auto"/>
        <w:ind w:left="708"/>
        <w:rPr>
          <w:lang w:val="en-GB"/>
        </w:rPr>
      </w:pPr>
      <w:r w:rsidRPr="00EA3032">
        <w:rPr>
          <w:b/>
          <w:bCs/>
          <w:i/>
          <w:iCs/>
          <w:lang w:val="en-GB"/>
        </w:rPr>
        <w:t>ADstt: f/c/m of ‚narrow road</w:t>
      </w:r>
      <w:r>
        <w:rPr>
          <w:b/>
          <w:bCs/>
          <w:i/>
          <w:iCs/>
          <w:lang w:val="en-GB"/>
        </w:rPr>
        <w:t>’</w:t>
      </w:r>
      <w:r w:rsidRPr="00EA3032">
        <w:rPr>
          <w:b/>
          <w:bCs/>
          <w:i/>
          <w:iCs/>
          <w:lang w:val="en-GB"/>
        </w:rPr>
        <w:t>: in the country, bordered by hedges</w:t>
      </w:r>
    </w:p>
    <w:p w14:paraId="448C27D4" w14:textId="3FC2E47A" w:rsidR="00EA3032" w:rsidRPr="00EA3032" w:rsidRDefault="00EA3032" w:rsidP="003245AE">
      <w:pPr>
        <w:spacing w:line="276" w:lineRule="auto"/>
        <w:ind w:left="708"/>
        <w:rPr>
          <w:lang w:val="en-GB"/>
        </w:rPr>
      </w:pPr>
      <w:r w:rsidRPr="00EA3032">
        <w:rPr>
          <w:b/>
          <w:bCs/>
          <w:i/>
          <w:iCs/>
          <w:lang w:val="en-GB"/>
        </w:rPr>
        <w:t>ADttt: f/c/m of ‚narrow road</w:t>
      </w:r>
      <w:r>
        <w:rPr>
          <w:b/>
          <w:bCs/>
          <w:i/>
          <w:iCs/>
          <w:lang w:val="en-GB"/>
        </w:rPr>
        <w:t>’</w:t>
      </w:r>
      <w:r w:rsidRPr="00EA3032">
        <w:rPr>
          <w:b/>
          <w:bCs/>
          <w:i/>
          <w:iCs/>
          <w:lang w:val="en-GB"/>
        </w:rPr>
        <w:t>: in town; a narrow street</w:t>
      </w:r>
    </w:p>
    <w:p w14:paraId="4FE0B8FF" w14:textId="1A3AA644" w:rsidR="00EA3032" w:rsidRPr="002052B2" w:rsidRDefault="00EA3032" w:rsidP="003245AE">
      <w:pPr>
        <w:spacing w:line="276" w:lineRule="auto"/>
        <w:ind w:left="708"/>
        <w:rPr>
          <w:b/>
          <w:bCs/>
          <w:i/>
          <w:iCs/>
        </w:rPr>
      </w:pPr>
      <w:r w:rsidRPr="002052B2">
        <w:rPr>
          <w:b/>
          <w:bCs/>
          <w:i/>
          <w:iCs/>
        </w:rPr>
        <w:t>semantic modification</w:t>
      </w:r>
    </w:p>
    <w:p w14:paraId="570947E8" w14:textId="1CC217BD" w:rsidR="00EA3032" w:rsidRDefault="00EA3032" w:rsidP="00EA3032">
      <w:pPr>
        <w:spacing w:line="360" w:lineRule="auto"/>
        <w:rPr>
          <w:lang w:val="de-DE"/>
        </w:rPr>
      </w:pPr>
      <w:r w:rsidRPr="00EA3032">
        <w:rPr>
          <w:lang w:val="de-DE"/>
        </w:rPr>
        <w:t>In diesem Beispiel</w:t>
      </w:r>
      <w:r>
        <w:rPr>
          <w:lang w:val="de-DE"/>
        </w:rPr>
        <w:t xml:space="preserve"> sind beide Übersetzungen </w:t>
      </w:r>
      <w:commentRangeStart w:id="68"/>
      <w:r>
        <w:rPr>
          <w:lang w:val="de-DE"/>
        </w:rPr>
        <w:t xml:space="preserve">Hyponyme </w:t>
      </w:r>
      <w:commentRangeEnd w:id="68"/>
      <w:r w:rsidR="002052B2">
        <w:rPr>
          <w:rStyle w:val="Kommentarzeichen"/>
        </w:rPr>
        <w:commentReference w:id="68"/>
      </w:r>
      <w:r>
        <w:rPr>
          <w:lang w:val="de-DE"/>
        </w:rPr>
        <w:t>des Architransemes, wodurch ersichtlich wird, dass es sich um Spezifizierungen in unterschiedliche Richtungen handelt</w:t>
      </w:r>
      <w:r w:rsidRPr="002052B2">
        <w:rPr>
          <w:highlight w:val="yellow"/>
          <w:lang w:val="de-DE"/>
          <w:rPrChange w:id="69" w:author="Lardelli, Manuel (manuel.lardelli@uni-graz.at)" w:date="2022-02-17T10:40:00Z">
            <w:rPr>
              <w:lang w:val="de-DE"/>
            </w:rPr>
          </w:rPrChange>
        </w:rPr>
        <w:t>.</w:t>
      </w:r>
      <w:r w:rsidR="00AB38AA" w:rsidRPr="00AB38AA">
        <w:t xml:space="preserve"> </w:t>
      </w:r>
      <w:r w:rsidR="00AB38AA">
        <w:t>(van Leuven-Zwart 1989:165)</w:t>
      </w:r>
    </w:p>
    <w:p w14:paraId="1AEB1CDD" w14:textId="60D5E404" w:rsidR="00EA3032" w:rsidRDefault="00EA3032" w:rsidP="00EA3032">
      <w:pPr>
        <w:pStyle w:val="berschrift3"/>
        <w:numPr>
          <w:ilvl w:val="2"/>
          <w:numId w:val="2"/>
        </w:numPr>
        <w:spacing w:line="360" w:lineRule="auto"/>
        <w:rPr>
          <w:lang w:val="de-DE"/>
        </w:rPr>
      </w:pPr>
      <w:bookmarkStart w:id="70" w:name="_Toc95859643"/>
      <w:r>
        <w:rPr>
          <w:lang w:val="de-DE"/>
        </w:rPr>
        <w:t>Mutation</w:t>
      </w:r>
      <w:bookmarkEnd w:id="70"/>
    </w:p>
    <w:p w14:paraId="08996ABD" w14:textId="11DE9B02" w:rsidR="00EA3032" w:rsidRDefault="003245AE" w:rsidP="003245AE">
      <w:pPr>
        <w:spacing w:line="360" w:lineRule="auto"/>
        <w:rPr>
          <w:lang w:val="de-DE"/>
        </w:rPr>
      </w:pPr>
      <w:r>
        <w:rPr>
          <w:lang w:val="de-DE"/>
        </w:rPr>
        <w:t>Wenn eine Mutation besteht, konnte kein Verhältnis zwischen den beiden Transemen gefunden werden. Dies kann geschehen, wenn ein Transeme in der Übersetzung hinzugefügt oder ausgelassen wird, obwohl dieses im Original vorhanden war, oder der Satz eine völlig andere Bedeutung erhält.</w:t>
      </w:r>
    </w:p>
    <w:p w14:paraId="34B018DC" w14:textId="68B800D8" w:rsidR="003245AE" w:rsidRPr="003245AE" w:rsidRDefault="003245AE" w:rsidP="003245AE">
      <w:pPr>
        <w:spacing w:line="276" w:lineRule="auto"/>
        <w:ind w:left="708"/>
        <w:rPr>
          <w:lang w:val="en-GB"/>
        </w:rPr>
      </w:pPr>
      <w:r w:rsidRPr="003245AE">
        <w:rPr>
          <w:b/>
          <w:bCs/>
          <w:lang w:val="en-GB"/>
        </w:rPr>
        <w:t>/Already the men</w:t>
      </w:r>
      <w:r w:rsidRPr="003245AE">
        <w:rPr>
          <w:b/>
          <w:bCs/>
          <w:i/>
          <w:iCs/>
          <w:lang w:val="en-GB"/>
        </w:rPr>
        <w:t>¹shouldered their staves//and were²making for the place. /</w:t>
      </w:r>
    </w:p>
    <w:p w14:paraId="62B68916" w14:textId="4C70F237" w:rsidR="003245AE" w:rsidRPr="003245AE" w:rsidRDefault="003245AE" w:rsidP="003245AE">
      <w:pPr>
        <w:spacing w:line="276" w:lineRule="auto"/>
        <w:ind w:left="708"/>
        <w:rPr>
          <w:lang w:val="es-ES"/>
        </w:rPr>
      </w:pPr>
      <w:r w:rsidRPr="003245AE">
        <w:rPr>
          <w:b/>
          <w:bCs/>
          <w:i/>
          <w:iCs/>
          <w:lang w:val="es-ES"/>
        </w:rPr>
        <w:t xml:space="preserve">/Ya los hombres¹habían cargado las estacas//y estaban² arreglando el sitio. / </w:t>
      </w:r>
      <w:r w:rsidRPr="006E7238">
        <w:rPr>
          <w:b/>
          <w:bCs/>
          <w:i/>
          <w:iCs/>
          <w:lang w:val="es-ES"/>
        </w:rPr>
        <w:t>(</w:t>
      </w:r>
      <w:r w:rsidRPr="00FF4FCF">
        <w:rPr>
          <w:b/>
          <w:bCs/>
          <w:i/>
          <w:iCs/>
          <w:lang w:val="es-ES"/>
        </w:rPr>
        <w:t>Mansfield/Acevedo de Borges 1922/1984:2</w:t>
      </w:r>
      <w:r>
        <w:rPr>
          <w:b/>
          <w:bCs/>
          <w:i/>
          <w:iCs/>
          <w:lang w:val="es-ES"/>
        </w:rPr>
        <w:t>47</w:t>
      </w:r>
      <w:r w:rsidRPr="00FF4FCF">
        <w:rPr>
          <w:b/>
          <w:bCs/>
          <w:i/>
          <w:iCs/>
          <w:lang w:val="es-ES"/>
        </w:rPr>
        <w:t>/</w:t>
      </w:r>
      <w:r w:rsidRPr="002052B2">
        <w:rPr>
          <w:b/>
          <w:bCs/>
          <w:i/>
          <w:iCs/>
          <w:lang w:val="es-ES"/>
        </w:rPr>
        <w:t>158 cited van Leuven-Zwart</w:t>
      </w:r>
      <w:r w:rsidRPr="00FF4FCF">
        <w:rPr>
          <w:b/>
          <w:bCs/>
          <w:i/>
          <w:iCs/>
          <w:lang w:val="es-ES"/>
        </w:rPr>
        <w:t xml:space="preserve"> 1989:1</w:t>
      </w:r>
      <w:r>
        <w:rPr>
          <w:b/>
          <w:bCs/>
          <w:i/>
          <w:iCs/>
          <w:lang w:val="es-ES"/>
        </w:rPr>
        <w:t>69</w:t>
      </w:r>
      <w:r w:rsidRPr="006E7238">
        <w:rPr>
          <w:b/>
          <w:bCs/>
          <w:i/>
          <w:iCs/>
          <w:lang w:val="es-ES"/>
        </w:rPr>
        <w:t>)</w:t>
      </w:r>
    </w:p>
    <w:p w14:paraId="0FB5F0AE" w14:textId="77777777" w:rsidR="003245AE" w:rsidRPr="003245AE" w:rsidRDefault="003245AE" w:rsidP="003245AE">
      <w:pPr>
        <w:spacing w:line="276" w:lineRule="auto"/>
        <w:ind w:left="708"/>
        <w:rPr>
          <w:lang w:val="en-GB"/>
        </w:rPr>
      </w:pPr>
      <w:r w:rsidRPr="003245AE">
        <w:rPr>
          <w:b/>
          <w:bCs/>
          <w:i/>
          <w:iCs/>
          <w:lang w:val="en-GB"/>
        </w:rPr>
        <w:t>ATR₂: place</w:t>
      </w:r>
    </w:p>
    <w:p w14:paraId="51DEF4F6" w14:textId="77777777" w:rsidR="003245AE" w:rsidRPr="003245AE" w:rsidRDefault="003245AE" w:rsidP="003245AE">
      <w:pPr>
        <w:spacing w:line="276" w:lineRule="auto"/>
        <w:ind w:left="708"/>
        <w:rPr>
          <w:lang w:val="en-GB"/>
        </w:rPr>
      </w:pPr>
      <w:r w:rsidRPr="003245AE">
        <w:rPr>
          <w:b/>
          <w:bCs/>
          <w:i/>
          <w:iCs/>
          <w:lang w:val="en-GB"/>
        </w:rPr>
        <w:t>ST(AT): to go toward</w:t>
      </w:r>
    </w:p>
    <w:p w14:paraId="023EB136" w14:textId="77777777" w:rsidR="003245AE" w:rsidRDefault="003245AE" w:rsidP="003245AE">
      <w:pPr>
        <w:spacing w:line="276" w:lineRule="auto"/>
        <w:ind w:left="708"/>
        <w:rPr>
          <w:lang w:val="en-GB"/>
        </w:rPr>
      </w:pPr>
      <w:r w:rsidRPr="003245AE">
        <w:rPr>
          <w:b/>
          <w:bCs/>
          <w:i/>
          <w:iCs/>
          <w:lang w:val="en-GB"/>
        </w:rPr>
        <w:t>TT(ZT): to make ready</w:t>
      </w:r>
    </w:p>
    <w:p w14:paraId="4F00A993" w14:textId="3F1B9A58" w:rsidR="003245AE" w:rsidRDefault="003245AE" w:rsidP="003245AE">
      <w:pPr>
        <w:spacing w:line="276" w:lineRule="auto"/>
        <w:ind w:left="708"/>
        <w:rPr>
          <w:b/>
          <w:bCs/>
          <w:i/>
          <w:iCs/>
          <w:lang w:val="en-GB"/>
        </w:rPr>
      </w:pPr>
      <w:r w:rsidRPr="003245AE">
        <w:rPr>
          <w:b/>
          <w:bCs/>
          <w:i/>
          <w:iCs/>
          <w:lang w:val="en-GB"/>
        </w:rPr>
        <w:t>mutation/radical change of meaning</w:t>
      </w:r>
    </w:p>
    <w:p w14:paraId="22AEF13D" w14:textId="71F21196" w:rsidR="00C04D13" w:rsidRPr="003245AE" w:rsidRDefault="003245AE" w:rsidP="003245AE">
      <w:pPr>
        <w:spacing w:line="360" w:lineRule="auto"/>
      </w:pPr>
      <w:r w:rsidRPr="003245AE">
        <w:lastRenderedPageBreak/>
        <w:t xml:space="preserve">In diesem Beispiel </w:t>
      </w:r>
      <w:r>
        <w:t>sind die Männer im Original immer noch auf dem Weg zu dem Ort, während in der Übersetzung schon beschrieben wird, was dort geschieht</w:t>
      </w:r>
      <w:r w:rsidRPr="002052B2">
        <w:rPr>
          <w:highlight w:val="yellow"/>
          <w:rPrChange w:id="71" w:author="Lardelli, Manuel (manuel.lardelli@uni-graz.at)" w:date="2022-02-17T10:43:00Z">
            <w:rPr/>
          </w:rPrChange>
        </w:rPr>
        <w:t>.</w:t>
      </w:r>
      <w:r w:rsidR="00AB38AA">
        <w:t xml:space="preserve"> (van Leuven-Zwart 1989:169)</w:t>
      </w:r>
    </w:p>
    <w:p w14:paraId="7CDFEF5A" w14:textId="574AE787" w:rsidR="00297D93" w:rsidRDefault="00C04D13" w:rsidP="00A11DCC">
      <w:pPr>
        <w:pStyle w:val="berschrift2"/>
        <w:numPr>
          <w:ilvl w:val="1"/>
          <w:numId w:val="2"/>
        </w:numPr>
        <w:spacing w:line="360" w:lineRule="auto"/>
        <w:rPr>
          <w:lang w:val="de-DE"/>
        </w:rPr>
      </w:pPr>
      <w:bookmarkStart w:id="72" w:name="_Toc95859644"/>
      <w:r>
        <w:rPr>
          <w:lang w:val="de-DE"/>
        </w:rPr>
        <w:t>The Descriptive Model</w:t>
      </w:r>
      <w:bookmarkEnd w:id="72"/>
    </w:p>
    <w:p w14:paraId="5091B077" w14:textId="6C949A31" w:rsidR="003245AE" w:rsidRDefault="003245AE" w:rsidP="003245AE">
      <w:pPr>
        <w:spacing w:line="360" w:lineRule="auto"/>
        <w:rPr>
          <w:lang w:val="de-DE"/>
        </w:rPr>
      </w:pPr>
      <w:r>
        <w:rPr>
          <w:lang w:val="de-DE"/>
        </w:rPr>
        <w:t>Wenn man nun diese Änderungen auf dem Level einzelner Sätze beachtet, mögen sie nicht außergewöhnlich einflussreich wirken. Jedoch können selbst kleine Veränderungen wie diese</w:t>
      </w:r>
      <w:r w:rsidR="00AB38AA">
        <w:rPr>
          <w:lang w:val="de-DE"/>
        </w:rPr>
        <w:t xml:space="preserve"> den Weg wie man als Leser oder Leserin die Handlung oder die Charaktere im Buch sieht grundlegend beeinflussen. Wie diese Beeinflussungen </w:t>
      </w:r>
      <w:r w:rsidR="00E07C7B">
        <w:rPr>
          <w:lang w:val="de-DE"/>
        </w:rPr>
        <w:t>geschehen,</w:t>
      </w:r>
      <w:r w:rsidR="00AB38AA">
        <w:rPr>
          <w:lang w:val="de-DE"/>
        </w:rPr>
        <w:t xml:space="preserve"> beschreibt van Leuven-Zwart </w:t>
      </w:r>
      <w:ins w:id="73" w:author="Lardelli, Manuel (manuel.lardelli@uni-graz.at)" w:date="2022-02-17T10:44:00Z">
        <w:r w:rsidR="002052B2">
          <w:rPr>
            <w:lang w:val="de-DE"/>
          </w:rPr>
          <w:t xml:space="preserve">(1989:171) </w:t>
        </w:r>
      </w:ins>
      <w:r w:rsidR="00AB38AA">
        <w:rPr>
          <w:lang w:val="de-DE"/>
        </w:rPr>
        <w:t>mittels des Descriptive Model</w:t>
      </w:r>
      <w:r w:rsidR="00E07C7B">
        <w:rPr>
          <w:lang w:val="de-DE"/>
        </w:rPr>
        <w:t>.</w:t>
      </w:r>
      <w:r w:rsidR="00B709EC">
        <w:rPr>
          <w:lang w:val="de-DE"/>
        </w:rPr>
        <w:t xml:space="preserve"> </w:t>
      </w:r>
      <w:del w:id="74" w:author="Lardelli, Manuel (manuel.lardelli@uni-graz.at)" w:date="2022-02-17T10:44:00Z">
        <w:r w:rsidR="00B709EC" w:rsidDel="002052B2">
          <w:rPr>
            <w:lang w:val="de-DE"/>
          </w:rPr>
          <w:delText>(</w:delText>
        </w:r>
        <w:r w:rsidR="00CC030E" w:rsidDel="002052B2">
          <w:delText>ibid.</w:delText>
        </w:r>
        <w:r w:rsidR="00B709EC" w:rsidDel="002052B2">
          <w:rPr>
            <w:lang w:val="de-DE"/>
          </w:rPr>
          <w:delText>:171)</w:delText>
        </w:r>
      </w:del>
    </w:p>
    <w:p w14:paraId="56E3DA44" w14:textId="7F7827A7" w:rsidR="00B709EC" w:rsidRDefault="00E07C7B" w:rsidP="00B709EC">
      <w:pPr>
        <w:spacing w:line="360" w:lineRule="auto"/>
        <w:rPr>
          <w:lang w:val="de-DE"/>
        </w:rPr>
      </w:pPr>
      <w:r>
        <w:rPr>
          <w:lang w:val="de-DE"/>
        </w:rPr>
        <w:t>Zur genauen Beschreibung adaptierte van Leuven-Zwart das Konzept der Funktionen einer Geschichte nach Halliday</w:t>
      </w:r>
      <w:ins w:id="75" w:author="Lardelli, Manuel (manuel.lardelli@uni-graz.at)" w:date="2022-02-17T10:44:00Z">
        <w:r w:rsidR="002052B2">
          <w:rPr>
            <w:lang w:val="de-DE"/>
          </w:rPr>
          <w:t xml:space="preserve"> (1973)</w:t>
        </w:r>
      </w:ins>
      <w:r>
        <w:rPr>
          <w:lang w:val="de-DE"/>
        </w:rPr>
        <w:t xml:space="preserve"> und der Level einer Erzählung nach Bal</w:t>
      </w:r>
      <w:ins w:id="76" w:author="Lardelli, Manuel (manuel.lardelli@uni-graz.at)" w:date="2022-02-17T10:44:00Z">
        <w:r w:rsidR="002052B2">
          <w:rPr>
            <w:lang w:val="de-DE"/>
          </w:rPr>
          <w:t xml:space="preserve"> (1980)</w:t>
        </w:r>
      </w:ins>
      <w:r>
        <w:rPr>
          <w:lang w:val="de-DE"/>
        </w:rPr>
        <w:t>.</w:t>
      </w:r>
    </w:p>
    <w:p w14:paraId="28CDACBE" w14:textId="56AA1CE9" w:rsidR="00B709EC" w:rsidRDefault="00B709EC" w:rsidP="00B709EC">
      <w:pPr>
        <w:pStyle w:val="Listenabsatz"/>
        <w:numPr>
          <w:ilvl w:val="0"/>
          <w:numId w:val="10"/>
        </w:numPr>
        <w:spacing w:line="360" w:lineRule="auto"/>
        <w:rPr>
          <w:lang w:val="de-DE"/>
        </w:rPr>
      </w:pPr>
      <w:commentRangeStart w:id="77"/>
      <w:r>
        <w:rPr>
          <w:lang w:val="de-DE"/>
        </w:rPr>
        <w:t>F</w:t>
      </w:r>
      <w:commentRangeEnd w:id="77"/>
      <w:r w:rsidR="002052B2">
        <w:rPr>
          <w:rStyle w:val="Kommentarzeichen"/>
        </w:rPr>
        <w:commentReference w:id="77"/>
      </w:r>
      <w:r>
        <w:rPr>
          <w:lang w:val="de-DE"/>
        </w:rPr>
        <w:t>unktionen der Sprache nach Halliday (1973)</w:t>
      </w:r>
    </w:p>
    <w:p w14:paraId="40EFF8DC" w14:textId="47AE977B" w:rsidR="00B709EC" w:rsidRPr="00B709EC" w:rsidRDefault="00B709EC" w:rsidP="00B709EC">
      <w:pPr>
        <w:pStyle w:val="Listenabsatz"/>
        <w:numPr>
          <w:ilvl w:val="1"/>
          <w:numId w:val="10"/>
        </w:numPr>
        <w:spacing w:line="360" w:lineRule="auto"/>
        <w:rPr>
          <w:lang w:val="de-DE"/>
        </w:rPr>
      </w:pPr>
      <w:r w:rsidRPr="002052B2">
        <w:rPr>
          <w:b/>
          <w:bCs/>
        </w:rPr>
        <w:t>Interpersonal</w:t>
      </w:r>
      <w:r w:rsidRPr="00B709EC">
        <w:rPr>
          <w:b/>
          <w:bCs/>
          <w:lang w:val="de-DE"/>
        </w:rPr>
        <w:t>:</w:t>
      </w:r>
      <w:r>
        <w:rPr>
          <w:lang w:val="de-DE"/>
        </w:rPr>
        <w:t xml:space="preserve"> Die Weise, in welchem die Kommunikation zwischen Sprecher und Hörer hergestellt wird.</w:t>
      </w:r>
    </w:p>
    <w:p w14:paraId="60B7065D" w14:textId="0610E4AB" w:rsidR="00B709EC" w:rsidRDefault="00B709EC" w:rsidP="00B709EC">
      <w:pPr>
        <w:pStyle w:val="Listenabsatz"/>
        <w:numPr>
          <w:ilvl w:val="1"/>
          <w:numId w:val="10"/>
        </w:numPr>
        <w:spacing w:line="360" w:lineRule="auto"/>
        <w:rPr>
          <w:lang w:val="de-DE"/>
        </w:rPr>
      </w:pPr>
      <w:r w:rsidRPr="002052B2">
        <w:rPr>
          <w:b/>
          <w:bCs/>
        </w:rPr>
        <w:t>Ideational:</w:t>
      </w:r>
      <w:r>
        <w:rPr>
          <w:lang w:val="de-DE"/>
        </w:rPr>
        <w:t xml:space="preserve"> Die Weise, in welcher Informationen über die fiktive Welt bereitgestellt wird.</w:t>
      </w:r>
    </w:p>
    <w:p w14:paraId="2EC4C457" w14:textId="731C4D48" w:rsidR="00B709EC" w:rsidRDefault="00B709EC" w:rsidP="00B709EC">
      <w:pPr>
        <w:pStyle w:val="Listenabsatz"/>
        <w:numPr>
          <w:ilvl w:val="1"/>
          <w:numId w:val="10"/>
        </w:numPr>
        <w:spacing w:line="360" w:lineRule="auto"/>
        <w:rPr>
          <w:lang w:val="de-DE"/>
        </w:rPr>
      </w:pPr>
      <w:r w:rsidRPr="002052B2">
        <w:rPr>
          <w:b/>
          <w:bCs/>
        </w:rPr>
        <w:t>Textual:</w:t>
      </w:r>
      <w:r>
        <w:rPr>
          <w:lang w:val="de-DE"/>
        </w:rPr>
        <w:t xml:space="preserve"> Die Weise, in welcher die Information in der Sprache strukturiert ist. </w:t>
      </w:r>
    </w:p>
    <w:p w14:paraId="24C676BE" w14:textId="3B65C7D3" w:rsidR="00B709EC" w:rsidRDefault="00B709EC" w:rsidP="00B709EC">
      <w:pPr>
        <w:pStyle w:val="Listenabsatz"/>
        <w:numPr>
          <w:ilvl w:val="0"/>
          <w:numId w:val="10"/>
        </w:numPr>
        <w:spacing w:line="360" w:lineRule="auto"/>
        <w:rPr>
          <w:lang w:val="de-DE"/>
        </w:rPr>
      </w:pPr>
      <w:r>
        <w:rPr>
          <w:lang w:val="de-DE"/>
        </w:rPr>
        <w:t>Konzeptlevel in Prosa nach Bal (1980)</w:t>
      </w:r>
    </w:p>
    <w:p w14:paraId="18AED14D" w14:textId="125E1A8E" w:rsidR="00B709EC" w:rsidRPr="00B709EC" w:rsidRDefault="00B709EC" w:rsidP="00B709EC">
      <w:pPr>
        <w:pStyle w:val="Listenabsatz"/>
        <w:numPr>
          <w:ilvl w:val="1"/>
          <w:numId w:val="10"/>
        </w:numPr>
        <w:spacing w:line="360" w:lineRule="auto"/>
        <w:rPr>
          <w:b/>
          <w:bCs/>
          <w:lang w:val="de-DE"/>
        </w:rPr>
      </w:pPr>
      <w:r w:rsidRPr="002052B2">
        <w:rPr>
          <w:b/>
          <w:bCs/>
        </w:rPr>
        <w:t>History</w:t>
      </w:r>
      <w:r w:rsidRPr="00B709EC">
        <w:rPr>
          <w:b/>
          <w:bCs/>
          <w:lang w:val="de-DE"/>
        </w:rPr>
        <w:t xml:space="preserve"> Level:</w:t>
      </w:r>
      <w:r w:rsidRPr="00B709EC">
        <w:rPr>
          <w:lang w:val="de-DE"/>
        </w:rPr>
        <w:t xml:space="preserve"> Abstrakte Elemente der</w:t>
      </w:r>
      <w:r>
        <w:rPr>
          <w:lang w:val="de-DE"/>
        </w:rPr>
        <w:t xml:space="preserve"> Geschichtserzählung wie Ereignisse, Akteure, Lokalitäten und Gegebenheiten</w:t>
      </w:r>
    </w:p>
    <w:p w14:paraId="30D20C16" w14:textId="0164CF2E" w:rsidR="00B709EC" w:rsidRPr="00B709EC" w:rsidRDefault="00B709EC" w:rsidP="00B709EC">
      <w:pPr>
        <w:pStyle w:val="Listenabsatz"/>
        <w:numPr>
          <w:ilvl w:val="1"/>
          <w:numId w:val="10"/>
        </w:numPr>
        <w:spacing w:line="360" w:lineRule="auto"/>
        <w:rPr>
          <w:b/>
          <w:bCs/>
          <w:lang w:val="de-DE"/>
        </w:rPr>
      </w:pPr>
      <w:r w:rsidRPr="002052B2">
        <w:rPr>
          <w:b/>
          <w:bCs/>
        </w:rPr>
        <w:t>Story Level:</w:t>
      </w:r>
      <w:r w:rsidRPr="00B709EC">
        <w:rPr>
          <w:b/>
          <w:bCs/>
          <w:lang w:val="de-DE"/>
        </w:rPr>
        <w:t xml:space="preserve"> </w:t>
      </w:r>
      <w:r w:rsidRPr="00B709EC">
        <w:t>Das Level, wo abstrakte Elemente</w:t>
      </w:r>
      <w:r>
        <w:t xml:space="preserve"> konkrete Aktionen, Abfolgen und Rollen erhalten.</w:t>
      </w:r>
    </w:p>
    <w:p w14:paraId="25DEC14E" w14:textId="4BCC4722" w:rsidR="00B709EC" w:rsidRPr="00B709EC" w:rsidRDefault="00B709EC" w:rsidP="00B709EC">
      <w:pPr>
        <w:pStyle w:val="Listenabsatz"/>
        <w:numPr>
          <w:ilvl w:val="1"/>
          <w:numId w:val="10"/>
        </w:numPr>
        <w:spacing w:line="360" w:lineRule="auto"/>
        <w:rPr>
          <w:b/>
          <w:bCs/>
          <w:lang w:val="de-DE"/>
        </w:rPr>
      </w:pPr>
      <w:r w:rsidRPr="002052B2">
        <w:rPr>
          <w:b/>
          <w:bCs/>
        </w:rPr>
        <w:t xml:space="preserve">Discourse </w:t>
      </w:r>
      <w:r w:rsidRPr="00B709EC">
        <w:rPr>
          <w:b/>
          <w:bCs/>
          <w:lang w:val="de-DE"/>
        </w:rPr>
        <w:t xml:space="preserve">Level: </w:t>
      </w:r>
      <w:r w:rsidRPr="00B709EC">
        <w:t>Das Level der sprachlichen Erzählweise sowie des Stils der Erzählerfigur. (z.B. Erste bzw. Dritte Person, oder allwissend etc.)</w:t>
      </w:r>
    </w:p>
    <w:p w14:paraId="184CD9C4" w14:textId="70BD50A6" w:rsidR="003245AE" w:rsidRPr="003245AE" w:rsidRDefault="00B709EC" w:rsidP="00240560">
      <w:pPr>
        <w:spacing w:line="360" w:lineRule="auto"/>
        <w:rPr>
          <w:lang w:val="de-DE"/>
        </w:rPr>
      </w:pPr>
      <w:r>
        <w:rPr>
          <w:lang w:val="de-DE"/>
        </w:rPr>
        <w:t>Da das History Level keine</w:t>
      </w:r>
      <w:r w:rsidR="00240560">
        <w:rPr>
          <w:lang w:val="de-DE"/>
        </w:rPr>
        <w:t xml:space="preserve"> konkreten Charaktere oder Handlungen beschreibt kann man dieses innerhalb des Models vernachlässigen wodurch die drei Funktionen der Sprache jeweils mit dem Story- und Discourse Level verknüpft werden.</w:t>
      </w:r>
    </w:p>
    <w:p w14:paraId="36ABF7F9" w14:textId="41649CF5" w:rsidR="00D61AA9" w:rsidRDefault="00D61AA9" w:rsidP="00C04D13">
      <w:pPr>
        <w:pStyle w:val="berschrift1"/>
        <w:numPr>
          <w:ilvl w:val="0"/>
          <w:numId w:val="2"/>
        </w:numPr>
        <w:spacing w:line="360" w:lineRule="auto"/>
      </w:pPr>
      <w:bookmarkStart w:id="78" w:name="_Toc95859645"/>
      <w:r>
        <w:t>Das Modell und seine Anwendung</w:t>
      </w:r>
      <w:bookmarkEnd w:id="78"/>
    </w:p>
    <w:p w14:paraId="66283A63" w14:textId="43361ED7" w:rsidR="001E2048" w:rsidRDefault="00240560" w:rsidP="00C04D13">
      <w:pPr>
        <w:spacing w:line="360" w:lineRule="auto"/>
      </w:pPr>
      <w:r>
        <w:t xml:space="preserve">Um zu </w:t>
      </w:r>
      <w:commentRangeStart w:id="79"/>
      <w:r>
        <w:t>sehen</w:t>
      </w:r>
      <w:commentRangeEnd w:id="79"/>
      <w:r w:rsidR="002052B2">
        <w:rPr>
          <w:rStyle w:val="Kommentarzeichen"/>
        </w:rPr>
        <w:commentReference w:id="79"/>
      </w:r>
      <w:ins w:id="80" w:author="Lardelli, Manuel (manuel.lardelli@uni-graz.at)" w:date="2022-02-17T10:46:00Z">
        <w:r w:rsidR="002052B2">
          <w:t>,</w:t>
        </w:r>
      </w:ins>
      <w:r>
        <w:t xml:space="preserve"> wie shifts einzelner Transeme sich auf die Level-Funktionspaare auswirken, muss man Texte und deren Übersetzungen in konkreten Beispielen vergleichen. Van Leuven-Zwart</w:t>
      </w:r>
      <w:r w:rsidR="001E2048">
        <w:t xml:space="preserve"> erstellte dieses Modell ursprünglich für die niederländische Übersetzung (</w:t>
      </w:r>
      <w:commentRangeStart w:id="81"/>
      <w:r w:rsidR="001E2048">
        <w:t xml:space="preserve">van Dam und Werumeus Buning </w:t>
      </w:r>
      <w:r w:rsidR="001E2048" w:rsidRPr="002052B2">
        <w:t>1967 cited</w:t>
      </w:r>
      <w:r w:rsidR="001E2048">
        <w:t xml:space="preserve"> van Leuven-Zwart 1989:152</w:t>
      </w:r>
      <w:commentRangeEnd w:id="81"/>
      <w:r w:rsidR="002052B2">
        <w:rPr>
          <w:rStyle w:val="Kommentarzeichen"/>
        </w:rPr>
        <w:commentReference w:id="81"/>
      </w:r>
      <w:r w:rsidR="001E2048">
        <w:t>) des spanischen Romans Don Quixote</w:t>
      </w:r>
      <w:r w:rsidR="00602B5D">
        <w:t xml:space="preserve"> (de Cervantes 1605 cited van Leuven-Zwart 1990:71)</w:t>
      </w:r>
      <w:r w:rsidR="001E2048">
        <w:t xml:space="preserve"> und erläuterte einige Beispiel in welcher es dafür Anwendung fand. </w:t>
      </w:r>
      <w:r w:rsidR="00602B5D">
        <w:lastRenderedPageBreak/>
        <w:t>Zusätzlich wird der Vergleich zwischen dem englischen Buch „The Godfather“ und dessen slowenischer Übersetzung</w:t>
      </w:r>
      <w:r w:rsidR="00AE55D3">
        <w:t xml:space="preserve"> </w:t>
      </w:r>
      <w:r w:rsidR="002B4197">
        <w:t>sowie dem englischen Buch „</w:t>
      </w:r>
      <w:r w:rsidR="002B4197" w:rsidRPr="002052B2">
        <w:t>The Lord of the Rings</w:t>
      </w:r>
      <w:r w:rsidR="002B4197">
        <w:t xml:space="preserve">“ und dessen zwei deutsche Übersetzungen, welche gegenübergestellt </w:t>
      </w:r>
      <w:commentRangeStart w:id="82"/>
      <w:r w:rsidR="002B4197">
        <w:t>werden</w:t>
      </w:r>
      <w:commentRangeEnd w:id="82"/>
      <w:r w:rsidR="002052B2">
        <w:rPr>
          <w:rStyle w:val="Kommentarzeichen"/>
        </w:rPr>
        <w:commentReference w:id="82"/>
      </w:r>
      <w:r w:rsidR="002B4197">
        <w:t>.</w:t>
      </w:r>
    </w:p>
    <w:p w14:paraId="21472C38" w14:textId="335548B2" w:rsidR="00D61AA9" w:rsidRDefault="00D61AA9" w:rsidP="00C04D13">
      <w:pPr>
        <w:pStyle w:val="berschrift2"/>
        <w:numPr>
          <w:ilvl w:val="1"/>
          <w:numId w:val="2"/>
        </w:numPr>
        <w:spacing w:line="360" w:lineRule="auto"/>
      </w:pPr>
      <w:bookmarkStart w:id="83" w:name="_Toc95859646"/>
      <w:r>
        <w:t>Anwendung zwischen dem Niederländischen und dem Spanischen</w:t>
      </w:r>
      <w:bookmarkEnd w:id="83"/>
    </w:p>
    <w:p w14:paraId="69D29806" w14:textId="135D5E71" w:rsidR="00071CBD" w:rsidRPr="00071CBD" w:rsidRDefault="00071CBD" w:rsidP="00071CBD">
      <w:pPr>
        <w:pStyle w:val="berschrift3"/>
        <w:numPr>
          <w:ilvl w:val="2"/>
          <w:numId w:val="2"/>
        </w:numPr>
      </w:pPr>
      <w:bookmarkStart w:id="84" w:name="_Toc95859647"/>
      <w:r w:rsidRPr="00071CBD">
        <w:rPr>
          <w:lang w:val="es-ES"/>
        </w:rPr>
        <w:t>Galeotes</w:t>
      </w:r>
      <w:r>
        <w:t xml:space="preserve"> vs. </w:t>
      </w:r>
      <w:r w:rsidRPr="00071CBD">
        <w:rPr>
          <w:lang w:val="nl-NL"/>
        </w:rPr>
        <w:t>galeiboef</w:t>
      </w:r>
      <w:bookmarkEnd w:id="84"/>
    </w:p>
    <w:p w14:paraId="4F46B27F" w14:textId="346AE44D" w:rsidR="004E4D29" w:rsidRDefault="004E4D29" w:rsidP="00236AB7">
      <w:pPr>
        <w:spacing w:line="360" w:lineRule="auto"/>
      </w:pPr>
      <w:r>
        <w:t>Van Leuven-Zwarts erstes Beispiel eines translation shift</w:t>
      </w:r>
      <w:del w:id="85" w:author="Lardelli, Manuel (manuel.lardelli@uni-graz.at)" w:date="2022-02-17T10:49:00Z">
        <w:r w:rsidDel="002052B2">
          <w:delText>s</w:delText>
        </w:r>
      </w:del>
      <w:r>
        <w:t xml:space="preserve"> findet sich bei der Bezeichnung von </w:t>
      </w:r>
      <w:commentRangeStart w:id="86"/>
      <w:r>
        <w:t xml:space="preserve">Galeerensklaven </w:t>
      </w:r>
      <w:commentRangeEnd w:id="86"/>
      <w:r w:rsidR="002052B2">
        <w:rPr>
          <w:rStyle w:val="Kommentarzeichen"/>
        </w:rPr>
        <w:commentReference w:id="86"/>
      </w:r>
      <w:r>
        <w:t xml:space="preserve">auf einem Schiff sowie deren Ausdrucksweise. Während im spanischen Original diese lediglich als </w:t>
      </w:r>
      <w:r w:rsidRPr="004E4D29">
        <w:rPr>
          <w:i/>
          <w:iCs/>
        </w:rPr>
        <w:t>‚</w:t>
      </w:r>
      <w:r w:rsidRPr="002052B2">
        <w:rPr>
          <w:i/>
          <w:iCs/>
        </w:rPr>
        <w:t>galeotes</w:t>
      </w:r>
      <w:r w:rsidRPr="004E4D29">
        <w:rPr>
          <w:i/>
          <w:iCs/>
        </w:rPr>
        <w:t>‘</w:t>
      </w:r>
      <w:r>
        <w:rPr>
          <w:i/>
          <w:iCs/>
        </w:rPr>
        <w:t xml:space="preserve"> </w:t>
      </w:r>
      <w:r>
        <w:t xml:space="preserve">(Galeerensklave) beschrieben werden, wählte die niederländische Übersetzung das negativ behaftete Wort </w:t>
      </w:r>
      <w:r w:rsidRPr="004E4D29">
        <w:rPr>
          <w:i/>
          <w:iCs/>
          <w:lang w:val="nl-NL"/>
        </w:rPr>
        <w:t>‚galeiboef</w:t>
      </w:r>
      <w:r w:rsidRPr="004E4D29">
        <w:rPr>
          <w:i/>
          <w:iCs/>
        </w:rPr>
        <w:t>‘</w:t>
      </w:r>
      <w:r>
        <w:t xml:space="preserve"> (Galeerenschurke</w:t>
      </w:r>
      <w:r w:rsidRPr="002052B2">
        <w:rPr>
          <w:highlight w:val="yellow"/>
          <w:rPrChange w:id="87" w:author="Lardelli, Manuel (manuel.lardelli@uni-graz.at)" w:date="2022-02-17T10:50:00Z">
            <w:rPr/>
          </w:rPrChange>
        </w:rPr>
        <w:t>).</w:t>
      </w:r>
      <w:r>
        <w:t xml:space="preserve"> </w:t>
      </w:r>
      <w:r w:rsidR="004553A2">
        <w:t>(van Leuven-Zwart 1990:71)</w:t>
      </w:r>
    </w:p>
    <w:p w14:paraId="3DD9572B" w14:textId="6761693A" w:rsidR="001E2048" w:rsidRDefault="004E4D29" w:rsidP="00236AB7">
      <w:pPr>
        <w:spacing w:line="360" w:lineRule="auto"/>
      </w:pPr>
      <w:r>
        <w:t xml:space="preserve">Durch diese Veränderung wird implizit eine Wertung gegenüber den Personen auf dem Boot abgegeben, da das Wort Sklave oder Sklavin keine Angabe über den Ursprung dieses Umstandes macht. Ein Schurke oder eine Schurkin verdienen es hingegen in dieser Situation zu sein und haben es </w:t>
      </w:r>
      <w:r w:rsidR="00236AB7">
        <w:t>s</w:t>
      </w:r>
      <w:r>
        <w:t xml:space="preserve">ich deshalb selbst zuzuschreiben. </w:t>
      </w:r>
      <w:commentRangeStart w:id="88"/>
      <w:r w:rsidR="00236AB7">
        <w:t>Dies ist insbesondere problematisch, da Don Quixote in diesem Moment wenig über dessen Umstände weiß, was im Original durch die neutrale Form unterstrichen wird, während er in der Übersetzung sich trotz seiner geringen Vertrautheit ein Urteil zu bilden scheint.</w:t>
      </w:r>
      <w:r w:rsidR="004553A2">
        <w:t xml:space="preserve"> (</w:t>
      </w:r>
      <w:r w:rsidR="00CC030E">
        <w:t>ibid.</w:t>
      </w:r>
      <w:r w:rsidR="004553A2">
        <w:t>:72)</w:t>
      </w:r>
      <w:commentRangeEnd w:id="88"/>
      <w:r w:rsidR="002052B2">
        <w:rPr>
          <w:rStyle w:val="Kommentarzeichen"/>
        </w:rPr>
        <w:commentReference w:id="88"/>
      </w:r>
    </w:p>
    <w:p w14:paraId="2386FCDF" w14:textId="1928EF4D" w:rsidR="001E2048" w:rsidRDefault="00236AB7" w:rsidP="00602B5D">
      <w:pPr>
        <w:spacing w:line="360" w:lineRule="auto"/>
      </w:pPr>
      <w:r>
        <w:t>Hier findet somit eine semantische Modulation statt. Im Original gibt das neutrale Wort keinen Rückschluss über die Meinung der Charaktere</w:t>
      </w:r>
      <w:ins w:id="89" w:author="Lardelli, Manuel (manuel.lardelli@uni-graz.at)" w:date="2022-02-17T10:51:00Z">
        <w:r w:rsidR="002052B2">
          <w:t>,</w:t>
        </w:r>
      </w:ins>
      <w:r>
        <w:t xml:space="preserve"> während in der Übersetzung die Meinung deutlich negativ ist. Da dieser shift wiederholt passiert, </w:t>
      </w:r>
      <w:commentRangeStart w:id="90"/>
      <w:r>
        <w:t>kann man ebenfalls eine makrostrukturelle Veränderung sehen.</w:t>
      </w:r>
      <w:commentRangeEnd w:id="90"/>
      <w:r w:rsidR="002052B2">
        <w:rPr>
          <w:rStyle w:val="Kommentarzeichen"/>
        </w:rPr>
        <w:commentReference w:id="90"/>
      </w:r>
      <w:r>
        <w:t xml:space="preserve"> Die Ideational fun</w:t>
      </w:r>
      <w:r w:rsidR="00071CBD">
        <w:t xml:space="preserve">ction auf dem Discourse level beschreibt den Weg, in welchem die Welt </w:t>
      </w:r>
      <w:r w:rsidR="001E6E46">
        <w:t>vom</w:t>
      </w:r>
      <w:r w:rsidR="00071CBD">
        <w:t xml:space="preserve"> Erzähler beschrieben wird. Ist es im Ausgangstext eher neutral und objektiv, ändert sich dies im Zieltext zu einer subjektiven und eher emotionalen Beschreibung.</w:t>
      </w:r>
      <w:r w:rsidR="004553A2" w:rsidRPr="004553A2">
        <w:t xml:space="preserve"> </w:t>
      </w:r>
      <w:r w:rsidR="004553A2">
        <w:t>(</w:t>
      </w:r>
      <w:r w:rsidR="00CC030E">
        <w:t>ibid.</w:t>
      </w:r>
      <w:r w:rsidR="004553A2">
        <w:t>:70)</w:t>
      </w:r>
    </w:p>
    <w:p w14:paraId="4AC29C4F" w14:textId="5BD4CE9B" w:rsidR="00D2614C" w:rsidRDefault="00D2614C" w:rsidP="00E316C2">
      <w:pPr>
        <w:pStyle w:val="berschrift3"/>
        <w:numPr>
          <w:ilvl w:val="2"/>
          <w:numId w:val="2"/>
        </w:numPr>
        <w:spacing w:line="360" w:lineRule="auto"/>
      </w:pPr>
      <w:bookmarkStart w:id="91" w:name="_Toc95859648"/>
      <w:r>
        <w:t>Formalität der Anrede</w:t>
      </w:r>
      <w:bookmarkEnd w:id="91"/>
    </w:p>
    <w:p w14:paraId="4484FFCF" w14:textId="518C2128" w:rsidR="00D2614C" w:rsidRDefault="00D2614C" w:rsidP="00E316C2">
      <w:pPr>
        <w:spacing w:line="360" w:lineRule="auto"/>
      </w:pPr>
      <w:r>
        <w:t>Ein weiterer shift im selben Setting ist der Weg, mit welche</w:t>
      </w:r>
      <w:r w:rsidR="00E316C2">
        <w:t>m die Sklaven Don Quixote ansprechen. Im Spanischen verwenden sie stets die Anrede „</w:t>
      </w:r>
      <w:r w:rsidR="00E316C2" w:rsidRPr="002052B2">
        <w:t>voacé“</w:t>
      </w:r>
      <w:r w:rsidR="00E316C2">
        <w:t>, welche sehr informell und für diese Situation eigentlich unangemessen und dreist ist</w:t>
      </w:r>
      <w:r w:rsidR="00E316C2" w:rsidRPr="002052B2">
        <w:rPr>
          <w:highlight w:val="green"/>
          <w:rPrChange w:id="92" w:author="Lardelli, Manuel (manuel.lardelli@uni-graz.at)" w:date="2022-02-17T10:54:00Z">
            <w:rPr/>
          </w:rPrChange>
        </w:rPr>
        <w:t>, jedoch im Kontext des Buches, da sie ja Sklaven sind und wenig Rücksicht auf soziale Normen nehmen müssen</w:t>
      </w:r>
      <w:r w:rsidR="00E316C2">
        <w:t xml:space="preserve">. In der niederländischen Übersetzung hingegen, verwenden diese das Pronomen „u“, welches laut van Leuven-Zwart </w:t>
      </w:r>
      <w:ins w:id="93" w:author="Lardelli, Manuel (manuel.lardelli@uni-graz.at)" w:date="2022-02-17T10:54:00Z">
        <w:r w:rsidR="002052B2">
          <w:t xml:space="preserve">(…) </w:t>
        </w:r>
      </w:ins>
      <w:r w:rsidR="00E316C2">
        <w:t>neutral und in Situationen, in welchen sich die Gesprächspartner nicht kennen</w:t>
      </w:r>
      <w:ins w:id="94" w:author="Lardelli, Manuel (manuel.lardelli@uni-graz.at)" w:date="2022-02-17T10:54:00Z">
        <w:r w:rsidR="002052B2">
          <w:t>,</w:t>
        </w:r>
      </w:ins>
      <w:r w:rsidR="00E316C2">
        <w:t xml:space="preserve"> angemessen ist.</w:t>
      </w:r>
      <w:del w:id="95" w:author="Lardelli, Manuel (manuel.lardelli@uni-graz.at)" w:date="2022-02-17T10:54:00Z">
        <w:r w:rsidR="00891EF6" w:rsidDel="002052B2">
          <w:delText xml:space="preserve"> (</w:delText>
        </w:r>
        <w:r w:rsidR="00CC030E" w:rsidDel="002052B2">
          <w:delText>ibid.</w:delText>
        </w:r>
        <w:r w:rsidR="00891EF6" w:rsidDel="002052B2">
          <w:delText>:73)</w:delText>
        </w:r>
      </w:del>
    </w:p>
    <w:p w14:paraId="02F8BD98" w14:textId="213CEDD4" w:rsidR="00E316C2" w:rsidRPr="00D2614C" w:rsidRDefault="00E316C2" w:rsidP="00E316C2">
      <w:pPr>
        <w:spacing w:line="360" w:lineRule="auto"/>
      </w:pPr>
      <w:r>
        <w:t>Obwohl diese formellere Anrede mehr Sinn ergeben mag, ist sie als Übersetzung ungeeignet</w:t>
      </w:r>
      <w:r w:rsidR="001E6E46">
        <w:t xml:space="preserve"> und führt so zu einer stilistischen Modulatio</w:t>
      </w:r>
      <w:commentRangeStart w:id="96"/>
      <w:r w:rsidR="001E6E46">
        <w:t>n.</w:t>
      </w:r>
      <w:commentRangeEnd w:id="96"/>
      <w:r w:rsidR="002052B2">
        <w:rPr>
          <w:rStyle w:val="Kommentarzeichen"/>
        </w:rPr>
        <w:commentReference w:id="96"/>
      </w:r>
    </w:p>
    <w:p w14:paraId="0FE4EE15" w14:textId="4CB8450C" w:rsidR="001E2048" w:rsidRDefault="001E2048" w:rsidP="001E2048">
      <w:pPr>
        <w:pStyle w:val="berschrift2"/>
        <w:numPr>
          <w:ilvl w:val="1"/>
          <w:numId w:val="2"/>
        </w:numPr>
        <w:spacing w:line="360" w:lineRule="auto"/>
      </w:pPr>
      <w:bookmarkStart w:id="97" w:name="_Toc95859649"/>
      <w:r>
        <w:lastRenderedPageBreak/>
        <w:t xml:space="preserve">Anwendung zwischen dem </w:t>
      </w:r>
      <w:r w:rsidR="007827F7">
        <w:t>Deutschen</w:t>
      </w:r>
      <w:r>
        <w:t xml:space="preserve"> und Slowenischen</w:t>
      </w:r>
      <w:bookmarkEnd w:id="97"/>
    </w:p>
    <w:p w14:paraId="71D77AF6" w14:textId="03F5EF12" w:rsidR="006A39B9" w:rsidRDefault="004553A2" w:rsidP="00C04D13">
      <w:pPr>
        <w:spacing w:line="360" w:lineRule="auto"/>
      </w:pPr>
      <w:del w:id="98" w:author="Lardelli, Manuel (manuel.lardelli@uni-graz.at)" w:date="2022-02-17T10:55:00Z">
        <w:r w:rsidDel="002052B2">
          <w:delText xml:space="preserve">Janko </w:delText>
        </w:r>
      </w:del>
      <w:r>
        <w:t>Trupej</w:t>
      </w:r>
      <w:ins w:id="99" w:author="Lardelli, Manuel (manuel.lardelli@uni-graz.at)" w:date="2022-02-17T10:55:00Z">
        <w:r w:rsidR="002052B2">
          <w:t xml:space="preserve"> (…)</w:t>
        </w:r>
      </w:ins>
      <w:r>
        <w:t xml:space="preserve"> </w:t>
      </w:r>
      <w:commentRangeStart w:id="100"/>
      <w:r>
        <w:t>erforscht</w:t>
      </w:r>
      <w:del w:id="101" w:author="Lardelli, Manuel (manuel.lardelli@uni-graz.at)" w:date="2022-02-17T10:56:00Z">
        <w:r w:rsidDel="002052B2">
          <w:delText xml:space="preserve"> in seiner Bache</w:delText>
        </w:r>
      </w:del>
      <w:del w:id="102" w:author="Lardelli, Manuel (manuel.lardelli@uni-graz.at)" w:date="2022-02-17T10:55:00Z">
        <w:r w:rsidDel="002052B2">
          <w:delText xml:space="preserve">lorarbeit </w:delText>
        </w:r>
        <w:commentRangeEnd w:id="100"/>
        <w:r w:rsidR="002052B2" w:rsidDel="002052B2">
          <w:rPr>
            <w:rStyle w:val="Kommentarzeichen"/>
          </w:rPr>
          <w:commentReference w:id="100"/>
        </w:r>
        <w:r w:rsidDel="002052B2">
          <w:delText>an der Universität Maribor</w:delText>
        </w:r>
      </w:del>
      <w:r>
        <w:t xml:space="preserve"> mittels van Leuven-Zwarts Modell die Vorkommnisse von translation shifts in der Übersetzung des Romans „</w:t>
      </w:r>
      <w:r w:rsidR="007827F7">
        <w:t>Der Schatz im Silbersee</w:t>
      </w:r>
      <w:r>
        <w:t xml:space="preserve">“ von </w:t>
      </w:r>
      <w:del w:id="103" w:author="Lardelli, Manuel (manuel.lardelli@uni-graz.at)" w:date="2022-02-17T10:56:00Z">
        <w:r w:rsidR="007827F7" w:rsidDel="002052B2">
          <w:delText xml:space="preserve">Justi </w:delText>
        </w:r>
      </w:del>
      <w:r w:rsidR="007827F7">
        <w:t>Cesar</w:t>
      </w:r>
      <w:r>
        <w:t xml:space="preserve"> </w:t>
      </w:r>
      <w:del w:id="104" w:author="Lardelli, Manuel (manuel.lardelli@uni-graz.at)" w:date="2022-02-17T10:56:00Z">
        <w:r w:rsidDel="002052B2">
          <w:delText xml:space="preserve">aus dem Jahr </w:delText>
        </w:r>
      </w:del>
      <w:ins w:id="105" w:author="Lardelli, Manuel (manuel.lardelli@uni-graz.at)" w:date="2022-02-17T10:56:00Z">
        <w:r w:rsidR="002052B2">
          <w:t>(</w:t>
        </w:r>
      </w:ins>
      <w:r>
        <w:t>19</w:t>
      </w:r>
      <w:r w:rsidR="007827F7">
        <w:t>83</w:t>
      </w:r>
      <w:ins w:id="106" w:author="Lardelli, Manuel (manuel.lardelli@uni-graz.at)" w:date="2022-02-17T10:56:00Z">
        <w:r w:rsidR="002052B2">
          <w:t>)</w:t>
        </w:r>
      </w:ins>
      <w:r>
        <w:t>. Da Slowenien zu diesem Zeitpunkt Teil von Jugoslawien war, nimmt er an, dass zumindest ein Teil der translation shifts</w:t>
      </w:r>
      <w:r w:rsidR="006A39B9">
        <w:t xml:space="preserve"> Zensur zugrunde haben</w:t>
      </w:r>
      <w:r w:rsidR="00891EF6">
        <w:t>, da Elemente des Buches nicht den Vorstellungen der Regierungen entsprachen.</w:t>
      </w:r>
    </w:p>
    <w:p w14:paraId="78E09B55" w14:textId="1AC9A3EF" w:rsidR="003B082C" w:rsidRDefault="003B082C" w:rsidP="003B082C">
      <w:pPr>
        <w:pStyle w:val="berschrift3"/>
        <w:numPr>
          <w:ilvl w:val="2"/>
          <w:numId w:val="2"/>
        </w:numPr>
        <w:spacing w:line="360" w:lineRule="auto"/>
      </w:pPr>
      <w:bookmarkStart w:id="107" w:name="_Toc95859650"/>
      <w:r>
        <w:t>Erwähnung der Nationalität</w:t>
      </w:r>
      <w:bookmarkEnd w:id="107"/>
    </w:p>
    <w:p w14:paraId="1C45C545" w14:textId="3C8F2ACF" w:rsidR="00D61AA9" w:rsidRDefault="006A39B9" w:rsidP="003B082C">
      <w:pPr>
        <w:spacing w:line="360" w:lineRule="auto"/>
      </w:pPr>
      <w:r>
        <w:t xml:space="preserve">Ein spezifisches Beispiel ist die </w:t>
      </w:r>
      <w:r w:rsidR="007827F7">
        <w:t>explizite Nennung der Nationalität der Protagonisten. In dem Roman sind viele der „guten“ Charaktere von deutscher Abstammung und nutzen jede Gelegenheit, um dies auch hervorzuheben. Trupej</w:t>
      </w:r>
      <w:ins w:id="108" w:author="Lardelli, Manuel (manuel.lardelli@uni-graz.at)" w:date="2022-02-17T10:56:00Z">
        <w:r w:rsidR="002052B2">
          <w:t xml:space="preserve">  </w:t>
        </w:r>
      </w:ins>
      <w:ins w:id="109" w:author="Lardelli, Manuel (manuel.lardelli@uni-graz.at)" w:date="2022-02-17T10:57:00Z">
        <w:r w:rsidR="002052B2">
          <w:t>(2009)</w:t>
        </w:r>
      </w:ins>
      <w:r w:rsidR="007827F7">
        <w:t xml:space="preserve"> nimmt an, dass dies </w:t>
      </w:r>
      <w:r w:rsidR="003B082C">
        <w:t>geschah,</w:t>
      </w:r>
      <w:r w:rsidR="007827F7">
        <w:t xml:space="preserve"> um an den Nationalstolz seiner deutschen Leserschaft zu appellieren, da diese gerne hören</w:t>
      </w:r>
      <w:r w:rsidR="003B082C">
        <w:t xml:space="preserve"> würden welch heroische Taten die offen deutschen Helden vollbracht haben. </w:t>
      </w:r>
    </w:p>
    <w:p w14:paraId="7EF4D1B7" w14:textId="540BFF84" w:rsidR="003B082C" w:rsidRDefault="003B082C" w:rsidP="003B082C">
      <w:pPr>
        <w:spacing w:line="360" w:lineRule="auto"/>
      </w:pPr>
      <w:r>
        <w:t>Diese übermäßige Erwähnung der Nationalität würde in der slowenischen Übersetzung jedoch größtenteils entfernt</w:t>
      </w:r>
      <w:r w:rsidR="002D1434">
        <w:t>. Während die Nationalität im Ausgangstext oft als Ursprung der positiven Charakterzüge genannt wird, erwähnt der Zieltext diese oft als integralen Bestandteil der Person, ohne auf den Ursprung einzugehen</w:t>
      </w:r>
      <w:r w:rsidR="002D1434" w:rsidRPr="002052B2">
        <w:rPr>
          <w:highlight w:val="yellow"/>
          <w:rPrChange w:id="110" w:author="Lardelli, Manuel (manuel.lardelli@uni-graz.at)" w:date="2022-02-17T10:57:00Z">
            <w:rPr/>
          </w:rPrChange>
        </w:rPr>
        <w:t>.</w:t>
      </w:r>
      <w:r w:rsidR="00AA2714">
        <w:t xml:space="preserve"> (Trupej 2009:33-36)</w:t>
      </w:r>
    </w:p>
    <w:p w14:paraId="0A65FF2B" w14:textId="69E9B355" w:rsidR="002D1434" w:rsidRDefault="002D1434" w:rsidP="002D1434">
      <w:pPr>
        <w:spacing w:line="360" w:lineRule="auto"/>
        <w:ind w:left="360"/>
        <w:rPr>
          <w:i/>
          <w:iCs/>
        </w:rPr>
      </w:pPr>
      <w:commentRangeStart w:id="111"/>
      <w:r w:rsidRPr="002D1434">
        <w:rPr>
          <w:i/>
          <w:iCs/>
        </w:rPr>
        <w:t xml:space="preserve">Hier sende ich Dir Master Joseph Haller, meinen bisherigen Schreiber. Er ist von </w:t>
      </w:r>
      <w:commentRangeStart w:id="112"/>
      <w:r w:rsidRPr="002D1434">
        <w:rPr>
          <w:b/>
          <w:bCs/>
          <w:i/>
          <w:iCs/>
        </w:rPr>
        <w:t>deutscher</w:t>
      </w:r>
      <w:r w:rsidRPr="002D1434">
        <w:rPr>
          <w:i/>
          <w:iCs/>
        </w:rPr>
        <w:t xml:space="preserve"> </w:t>
      </w:r>
      <w:commentRangeEnd w:id="112"/>
      <w:r w:rsidR="002052B2">
        <w:rPr>
          <w:rStyle w:val="Kommentarzeichen"/>
        </w:rPr>
        <w:commentReference w:id="112"/>
      </w:r>
      <w:r w:rsidRPr="002D1434">
        <w:rPr>
          <w:i/>
          <w:iCs/>
        </w:rPr>
        <w:t>Abstammung, ein ehrlicher, treuer und fleißiger Kerl, hat aber das Unglück gehabt, um die Ecke zu schießen und gerade darum seinen Gegner in den Sand zu legen (May, b.l., str. 134</w:t>
      </w:r>
      <w:r>
        <w:rPr>
          <w:i/>
          <w:iCs/>
        </w:rPr>
        <w:t xml:space="preserve"> cited Trupej </w:t>
      </w:r>
      <w:commentRangeEnd w:id="111"/>
      <w:r w:rsidR="002052B2">
        <w:rPr>
          <w:rStyle w:val="Kommentarzeichen"/>
        </w:rPr>
        <w:commentReference w:id="111"/>
      </w:r>
      <w:r>
        <w:rPr>
          <w:i/>
          <w:iCs/>
        </w:rPr>
        <w:t>2009:37</w:t>
      </w:r>
      <w:r w:rsidRPr="002D1434">
        <w:rPr>
          <w:i/>
          <w:iCs/>
        </w:rPr>
        <w:t>).</w:t>
      </w:r>
    </w:p>
    <w:p w14:paraId="4591C2A8" w14:textId="6A91EFD9" w:rsidR="002D1434" w:rsidRPr="004D79A5" w:rsidRDefault="002D1434" w:rsidP="002D1434">
      <w:pPr>
        <w:spacing w:line="360" w:lineRule="auto"/>
      </w:pPr>
      <w:r w:rsidRPr="004D79A5">
        <w:t>Währen</w:t>
      </w:r>
      <w:r w:rsidR="004D79A5" w:rsidRPr="004D79A5">
        <w:t>d</w:t>
      </w:r>
      <w:r w:rsidRPr="004D79A5">
        <w:t xml:space="preserve"> die Übersetzung den Umstand, dass er </w:t>
      </w:r>
      <w:r w:rsidR="00446617">
        <w:t>D</w:t>
      </w:r>
      <w:r w:rsidRPr="004D79A5">
        <w:t xml:space="preserve">eutscher </w:t>
      </w:r>
      <w:r w:rsidR="004D79A5" w:rsidRPr="004D79A5">
        <w:t>ist,</w:t>
      </w:r>
      <w:r w:rsidRPr="004D79A5">
        <w:t xml:space="preserve"> weglässt</w:t>
      </w:r>
      <w:r w:rsidR="004D79A5" w:rsidRPr="004D79A5">
        <w:t xml:space="preserve"> und seine positiven Charakterzüge so objektiver dargestellt werden</w:t>
      </w:r>
      <w:r w:rsidRPr="004D79A5">
        <w:t>:</w:t>
      </w:r>
    </w:p>
    <w:p w14:paraId="662F233C" w14:textId="38C79A01" w:rsidR="002D1434" w:rsidRDefault="002D1434" w:rsidP="004D79A5">
      <w:pPr>
        <w:spacing w:line="360" w:lineRule="auto"/>
        <w:ind w:left="360"/>
        <w:rPr>
          <w:i/>
          <w:iCs/>
          <w:lang w:val="sl-SI"/>
        </w:rPr>
      </w:pPr>
      <w:commentRangeStart w:id="113"/>
      <w:r w:rsidRPr="002D1434">
        <w:rPr>
          <w:i/>
          <w:iCs/>
        </w:rPr>
        <w:t>»T</w:t>
      </w:r>
      <w:r w:rsidRPr="002D1434">
        <w:rPr>
          <w:i/>
          <w:iCs/>
          <w:lang w:val="sl-SI"/>
        </w:rPr>
        <w:t>u ti pošiljam Mr. Josepha Kellerja, mojega</w:t>
      </w:r>
      <w:r>
        <w:rPr>
          <w:i/>
          <w:iCs/>
          <w:lang w:val="sl-SI"/>
        </w:rPr>
        <w:t xml:space="preserve"> </w:t>
      </w:r>
      <w:r w:rsidRPr="002D1434">
        <w:rPr>
          <w:i/>
          <w:iCs/>
          <w:lang w:val="sl-SI"/>
        </w:rPr>
        <w:t>dosedanjega pisarja. Je pošten, zvest in priden mož, ki je imel smolo, da je v dvoboju streljal okoli ogala in prav zato položil svojega</w:t>
      </w:r>
      <w:r>
        <w:rPr>
          <w:i/>
          <w:iCs/>
          <w:lang w:val="sl-SI"/>
        </w:rPr>
        <w:t xml:space="preserve"> </w:t>
      </w:r>
      <w:r w:rsidRPr="002D1434">
        <w:rPr>
          <w:i/>
          <w:iCs/>
          <w:lang w:val="sl-SI"/>
        </w:rPr>
        <w:t>nasprotnika«</w:t>
      </w:r>
      <w:r>
        <w:rPr>
          <w:i/>
          <w:iCs/>
          <w:lang w:val="sl-SI"/>
        </w:rPr>
        <w:t xml:space="preserve"> </w:t>
      </w:r>
      <w:r w:rsidRPr="002D1434">
        <w:rPr>
          <w:i/>
          <w:iCs/>
          <w:lang w:val="sl-SI"/>
        </w:rPr>
        <w:t>(May, 1983a, str. 171</w:t>
      </w:r>
      <w:r>
        <w:rPr>
          <w:i/>
          <w:iCs/>
          <w:lang w:val="sl-SI"/>
        </w:rPr>
        <w:t xml:space="preserve"> cited Trupej</w:t>
      </w:r>
      <w:r w:rsidR="004D79A5">
        <w:rPr>
          <w:i/>
          <w:iCs/>
          <w:lang w:val="sl-SI"/>
        </w:rPr>
        <w:t xml:space="preserve"> 2009:38</w:t>
      </w:r>
      <w:r w:rsidRPr="002D1434">
        <w:rPr>
          <w:i/>
          <w:iCs/>
          <w:lang w:val="sl-SI"/>
        </w:rPr>
        <w:t>).</w:t>
      </w:r>
      <w:commentRangeEnd w:id="113"/>
      <w:r w:rsidR="002052B2">
        <w:rPr>
          <w:rStyle w:val="Kommentarzeichen"/>
        </w:rPr>
        <w:commentReference w:id="113"/>
      </w:r>
    </w:p>
    <w:p w14:paraId="5C6BE011" w14:textId="0C281B13" w:rsidR="004D79A5" w:rsidRPr="002052B2" w:rsidRDefault="004D79A5" w:rsidP="004D79A5">
      <w:pPr>
        <w:spacing w:line="360" w:lineRule="auto"/>
        <w:rPr>
          <w:rPrChange w:id="114" w:author="Lardelli, Manuel (manuel.lardelli@uni-graz.at)" w:date="2022-02-17T10:58:00Z">
            <w:rPr>
              <w:i/>
              <w:iCs/>
            </w:rPr>
          </w:rPrChange>
        </w:rPr>
      </w:pPr>
      <w:r w:rsidRPr="002052B2">
        <w:rPr>
          <w:rPrChange w:id="115" w:author="Lardelli, Manuel (manuel.lardelli@uni-graz.at)" w:date="2022-02-17T10:58:00Z">
            <w:rPr>
              <w:i/>
              <w:iCs/>
            </w:rPr>
          </w:rPrChange>
        </w:rPr>
        <w:t xml:space="preserve">Durch diese weitreichenden Veränderungen und dadurch objektiveren Ton, verändert sich wiederum die Ideational function auf dem Discourse level </w:t>
      </w:r>
      <w:r w:rsidR="007B0EE1" w:rsidRPr="002052B2">
        <w:rPr>
          <w:rPrChange w:id="116" w:author="Lardelli, Manuel (manuel.lardelli@uni-graz.at)" w:date="2022-02-17T10:58:00Z">
            <w:rPr>
              <w:i/>
              <w:iCs/>
            </w:rPr>
          </w:rPrChange>
        </w:rPr>
        <w:t>wodurch</w:t>
      </w:r>
      <w:r w:rsidRPr="002052B2">
        <w:rPr>
          <w:rPrChange w:id="117" w:author="Lardelli, Manuel (manuel.lardelli@uni-graz.at)" w:date="2022-02-17T10:58:00Z">
            <w:rPr>
              <w:i/>
              <w:iCs/>
            </w:rPr>
          </w:rPrChange>
        </w:rPr>
        <w:t xml:space="preserve"> diese eher Richtung objektiv als subjektiv geht.</w:t>
      </w:r>
    </w:p>
    <w:p w14:paraId="03094C5F" w14:textId="60B18DB2" w:rsidR="004D79A5" w:rsidRDefault="004D79A5" w:rsidP="004D79A5">
      <w:pPr>
        <w:pStyle w:val="berschrift3"/>
        <w:numPr>
          <w:ilvl w:val="2"/>
          <w:numId w:val="2"/>
        </w:numPr>
        <w:spacing w:line="360" w:lineRule="auto"/>
      </w:pPr>
      <w:bookmarkStart w:id="118" w:name="_Toc95859651"/>
      <w:r>
        <w:t>Erwähnung von Religion</w:t>
      </w:r>
      <w:bookmarkEnd w:id="118"/>
    </w:p>
    <w:p w14:paraId="573FC59D" w14:textId="3358C8D0" w:rsidR="003B082C" w:rsidRDefault="004D79A5" w:rsidP="00C04D13">
      <w:pPr>
        <w:spacing w:line="360" w:lineRule="auto"/>
      </w:pPr>
      <w:r>
        <w:t>Ein weiteres Beispiel ist die Erwähnung von Religion</w:t>
      </w:r>
      <w:r w:rsidR="007B0EE1">
        <w:t>. Religion wird in dem Roman oftmals als Apell an die Moral einer Person verwendet. In vielen Fällen fehlt dieser direkte Vergleich in der Übersetzung.</w:t>
      </w:r>
    </w:p>
    <w:p w14:paraId="701CADB3" w14:textId="7DCDABDD" w:rsidR="007B0EE1" w:rsidRDefault="007B0EE1" w:rsidP="00C04D13">
      <w:pPr>
        <w:spacing w:line="360" w:lineRule="auto"/>
      </w:pPr>
      <w:r>
        <w:lastRenderedPageBreak/>
        <w:t>Als der Indianerhäuptling Großer Bär Cornel Brinkley seine Ohren abschneiden will, da dieser ihn beleidigt hat, reagiert Old Firehand mit:</w:t>
      </w:r>
    </w:p>
    <w:p w14:paraId="564744AE" w14:textId="1A945EB1" w:rsidR="007B0EE1" w:rsidRDefault="007B0EE1" w:rsidP="007B0EE1">
      <w:pPr>
        <w:spacing w:line="360" w:lineRule="auto"/>
        <w:ind w:left="360"/>
        <w:rPr>
          <w:i/>
          <w:iCs/>
        </w:rPr>
      </w:pPr>
      <w:r w:rsidRPr="002052B2">
        <w:rPr>
          <w:i/>
          <w:iCs/>
          <w:highlight w:val="cyan"/>
          <w:rPrChange w:id="119" w:author="Lardelli, Manuel (manuel.lardelli@uni-graz.at)" w:date="2022-02-17T10:59:00Z">
            <w:rPr>
              <w:i/>
              <w:iCs/>
            </w:rPr>
          </w:rPrChange>
        </w:rPr>
        <w:t xml:space="preserve">Gut, so nimm ihm die Ohren! Mag es nicht </w:t>
      </w:r>
      <w:r w:rsidRPr="002052B2">
        <w:rPr>
          <w:b/>
          <w:bCs/>
          <w:i/>
          <w:iCs/>
          <w:highlight w:val="cyan"/>
          <w:rPrChange w:id="120" w:author="Lardelli, Manuel (manuel.lardelli@uni-graz.at)" w:date="2022-02-17T10:59:00Z">
            <w:rPr>
              <w:b/>
              <w:bCs/>
              <w:i/>
              <w:iCs/>
            </w:rPr>
          </w:rPrChange>
        </w:rPr>
        <w:t>christlich</w:t>
      </w:r>
      <w:r w:rsidRPr="002052B2">
        <w:rPr>
          <w:i/>
          <w:iCs/>
          <w:highlight w:val="cyan"/>
          <w:rPrChange w:id="121" w:author="Lardelli, Manuel (manuel.lardelli@uni-graz.at)" w:date="2022-02-17T10:59:00Z">
            <w:rPr>
              <w:i/>
              <w:iCs/>
            </w:rPr>
          </w:rPrChange>
        </w:rPr>
        <w:t xml:space="preserve"> sein, daß ich das zugebe; wer die Qualen erlebt hat, die er mir bis heute bereitete, der hält es mit dem Gesetze der Savanne, und nicht mit der Milde, die selbst einen solchen Bösewicht verschont (May, b.l., str. 62 cited Trupej 2009:48).</w:t>
      </w:r>
    </w:p>
    <w:p w14:paraId="49016BFD" w14:textId="397C9BAF" w:rsidR="007B0EE1" w:rsidRDefault="007B0EE1" w:rsidP="007B0EE1">
      <w:pPr>
        <w:spacing w:line="360" w:lineRule="auto"/>
      </w:pPr>
      <w:r>
        <w:t xml:space="preserve">Dieser </w:t>
      </w:r>
      <w:r w:rsidR="00D2614C">
        <w:t>Paragraf</w:t>
      </w:r>
      <w:r>
        <w:t xml:space="preserve"> fehlt in der Übersetzung komplett, was </w:t>
      </w:r>
      <w:r w:rsidRPr="002052B2">
        <w:rPr>
          <w:highlight w:val="yellow"/>
          <w:rPrChange w:id="122" w:author="Lardelli, Manuel (manuel.lardelli@uni-graz.at)" w:date="2022-02-17T10:59:00Z">
            <w:rPr/>
          </w:rPrChange>
        </w:rPr>
        <w:t>Trupej</w:t>
      </w:r>
      <w:r>
        <w:t xml:space="preserve"> nach van Leuven-Zwart als Mutation wertet</w:t>
      </w:r>
      <w:r w:rsidR="00D2614C">
        <w:t>.</w:t>
      </w:r>
    </w:p>
    <w:p w14:paraId="7C6D4EDB" w14:textId="03A5FDCA" w:rsidR="001E6E46" w:rsidRDefault="001E6E46" w:rsidP="007B0EE1">
      <w:pPr>
        <w:spacing w:line="360" w:lineRule="auto"/>
      </w:pPr>
      <w:r>
        <w:t>Ebenfalls sieht man die Entfernung religiöser Elemente bei der Reaktion von Cornell auf das Vorhaben von Großer Bär:</w:t>
      </w:r>
    </w:p>
    <w:p w14:paraId="1205ECF3" w14:textId="437146AD" w:rsidR="001E6E46" w:rsidRPr="00366A7D" w:rsidRDefault="001E6E46" w:rsidP="001E6E46">
      <w:pPr>
        <w:spacing w:line="360" w:lineRule="auto"/>
        <w:ind w:left="360"/>
        <w:rPr>
          <w:i/>
          <w:iCs/>
        </w:rPr>
      </w:pPr>
      <w:r w:rsidRPr="00366A7D">
        <w:rPr>
          <w:i/>
          <w:iCs/>
        </w:rPr>
        <w:t xml:space="preserve">”Was fällt euch ein, Mesch’schurs! Ist das </w:t>
      </w:r>
      <w:r w:rsidRPr="00366A7D">
        <w:rPr>
          <w:b/>
          <w:bCs/>
          <w:i/>
          <w:iCs/>
        </w:rPr>
        <w:t>christlich</w:t>
      </w:r>
      <w:r w:rsidRPr="00366A7D">
        <w:rPr>
          <w:i/>
          <w:iCs/>
        </w:rPr>
        <w:t xml:space="preserve">? Was habe ich euch gethan, daß ihr diesem </w:t>
      </w:r>
      <w:r w:rsidRPr="00366A7D">
        <w:rPr>
          <w:b/>
          <w:bCs/>
          <w:i/>
          <w:iCs/>
        </w:rPr>
        <w:t>roten Heiden</w:t>
      </w:r>
      <w:r w:rsidRPr="00366A7D">
        <w:rPr>
          <w:i/>
          <w:iCs/>
        </w:rPr>
        <w:t xml:space="preserve"> erlaubt, meinen Kopf zu verstümmeln</w:t>
      </w:r>
      <w:r w:rsidRPr="002052B2">
        <w:rPr>
          <w:i/>
          <w:iCs/>
          <w:highlight w:val="yellow"/>
          <w:rPrChange w:id="123" w:author="Lardelli, Manuel (manuel.lardelli@uni-graz.at)" w:date="2022-02-17T10:59:00Z">
            <w:rPr>
              <w:i/>
              <w:iCs/>
            </w:rPr>
          </w:rPrChange>
        </w:rPr>
        <w:t>?” (May, b.l., p. 62 cited Trupej 2009:48)</w:t>
      </w:r>
    </w:p>
    <w:p w14:paraId="002D4773" w14:textId="676EB504" w:rsidR="001E6E46" w:rsidRDefault="001E6E46" w:rsidP="001E6E46">
      <w:pPr>
        <w:spacing w:line="360" w:lineRule="auto"/>
      </w:pPr>
      <w:r>
        <w:t xml:space="preserve">In der Übersetzung würde die Frage, ob es christlich </w:t>
      </w:r>
      <w:r w:rsidR="00366A7D">
        <w:t>sei,</w:t>
      </w:r>
      <w:r>
        <w:t xml:space="preserve"> jedoch ausgelassen:</w:t>
      </w:r>
    </w:p>
    <w:p w14:paraId="0D1E51D0" w14:textId="22C5D6A2" w:rsidR="001E6E46" w:rsidRPr="00366A7D" w:rsidRDefault="001E6E46" w:rsidP="001E6E46">
      <w:pPr>
        <w:spacing w:line="360" w:lineRule="auto"/>
        <w:ind w:left="360"/>
        <w:rPr>
          <w:i/>
          <w:iCs/>
          <w:lang w:val="sl-SI"/>
        </w:rPr>
      </w:pPr>
      <w:r w:rsidRPr="002052B2">
        <w:rPr>
          <w:i/>
          <w:iCs/>
          <w:highlight w:val="green"/>
          <w:lang w:val="sl-SI"/>
          <w:rPrChange w:id="124" w:author="Lardelli, Manuel (manuel.lardelli@uni-graz.at)" w:date="2022-02-17T10:59:00Z">
            <w:rPr>
              <w:i/>
              <w:iCs/>
              <w:lang w:val="sl-SI"/>
            </w:rPr>
          </w:rPrChange>
        </w:rPr>
        <w:t xml:space="preserve">»Kaj pa vam pride na pamet, mešurs? Kaj sem vam storil, da dopuščate </w:t>
      </w:r>
      <w:r w:rsidRPr="002052B2">
        <w:rPr>
          <w:b/>
          <w:bCs/>
          <w:i/>
          <w:iCs/>
          <w:highlight w:val="green"/>
          <w:lang w:val="sl-SI"/>
          <w:rPrChange w:id="125" w:author="Lardelli, Manuel (manuel.lardelli@uni-graz.at)" w:date="2022-02-17T10:59:00Z">
            <w:rPr>
              <w:b/>
              <w:bCs/>
              <w:i/>
              <w:iCs/>
              <w:lang w:val="sl-SI"/>
            </w:rPr>
          </w:rPrChange>
        </w:rPr>
        <w:t>rdečekožcu</w:t>
      </w:r>
      <w:r w:rsidRPr="002052B2">
        <w:rPr>
          <w:i/>
          <w:iCs/>
          <w:highlight w:val="green"/>
          <w:lang w:val="sl-SI"/>
          <w:rPrChange w:id="126" w:author="Lardelli, Manuel (manuel.lardelli@uni-graz.at)" w:date="2022-02-17T10:59:00Z">
            <w:rPr>
              <w:i/>
              <w:iCs/>
              <w:lang w:val="sl-SI"/>
            </w:rPr>
          </w:rPrChange>
        </w:rPr>
        <w:t>, da me napada?«</w:t>
      </w:r>
      <w:r w:rsidRPr="00366A7D">
        <w:rPr>
          <w:i/>
          <w:iCs/>
          <w:lang w:val="sl-SI"/>
        </w:rPr>
        <w:t xml:space="preserve"> </w:t>
      </w:r>
      <w:r w:rsidRPr="002052B2">
        <w:rPr>
          <w:i/>
          <w:iCs/>
          <w:highlight w:val="yellow"/>
          <w:lang w:val="sl-SI"/>
          <w:rPrChange w:id="127" w:author="Lardelli, Manuel (manuel.lardelli@uni-graz.at)" w:date="2022-02-17T10:59:00Z">
            <w:rPr>
              <w:i/>
              <w:iCs/>
              <w:lang w:val="sl-SI"/>
            </w:rPr>
          </w:rPrChange>
        </w:rPr>
        <w:t>(May, 1983a, str. 80 cited Trupej 2009:48).</w:t>
      </w:r>
    </w:p>
    <w:p w14:paraId="1AC7B987" w14:textId="2A1D3893" w:rsidR="00366A7D" w:rsidRDefault="00366A7D" w:rsidP="00366A7D">
      <w:pPr>
        <w:spacing w:line="360" w:lineRule="auto"/>
      </w:pPr>
      <w:r>
        <w:t>Religion wird im Original auch oft verwendet um intellektuelle sowie moralische Überlegenheit zu rechtfertigen:</w:t>
      </w:r>
    </w:p>
    <w:p w14:paraId="5853BEA5" w14:textId="0F51ED84" w:rsidR="00366A7D" w:rsidRDefault="00366A7D" w:rsidP="00366A7D">
      <w:pPr>
        <w:spacing w:line="360" w:lineRule="auto"/>
        <w:ind w:left="360"/>
        <w:rPr>
          <w:i/>
          <w:iCs/>
        </w:rPr>
      </w:pPr>
      <w:r w:rsidRPr="002052B2">
        <w:rPr>
          <w:i/>
          <w:iCs/>
          <w:highlight w:val="green"/>
          <w:rPrChange w:id="128" w:author="Lardelli, Manuel (manuel.lardelli@uni-graz.at)" w:date="2022-02-17T10:59:00Z">
            <w:rPr>
              <w:i/>
              <w:iCs/>
            </w:rPr>
          </w:rPrChange>
        </w:rPr>
        <w:t xml:space="preserve">„Wir Weißen können keinen solchen Gedanken hegen, weil wir </w:t>
      </w:r>
      <w:r w:rsidRPr="002052B2">
        <w:rPr>
          <w:b/>
          <w:bCs/>
          <w:i/>
          <w:iCs/>
          <w:highlight w:val="green"/>
          <w:rPrChange w:id="129" w:author="Lardelli, Manuel (manuel.lardelli@uni-graz.at)" w:date="2022-02-17T10:59:00Z">
            <w:rPr>
              <w:b/>
              <w:bCs/>
              <w:i/>
              <w:iCs/>
            </w:rPr>
          </w:rPrChange>
        </w:rPr>
        <w:t>Christen</w:t>
      </w:r>
      <w:r w:rsidRPr="002052B2">
        <w:rPr>
          <w:i/>
          <w:iCs/>
          <w:highlight w:val="green"/>
          <w:rPrChange w:id="130" w:author="Lardelli, Manuel (manuel.lardelli@uni-graz.at)" w:date="2022-02-17T10:59:00Z">
            <w:rPr>
              <w:i/>
              <w:iCs/>
            </w:rPr>
          </w:rPrChange>
        </w:rPr>
        <w:t xml:space="preserve"> sind und den Massenmord scheuen; aber klug genug sind wir dennoch, euch in eure Seelen zu blicken“</w:t>
      </w:r>
      <w:r w:rsidRPr="00366A7D">
        <w:rPr>
          <w:i/>
          <w:iCs/>
        </w:rPr>
        <w:t xml:space="preserve"> </w:t>
      </w:r>
      <w:r w:rsidRPr="002052B2">
        <w:rPr>
          <w:i/>
          <w:iCs/>
          <w:highlight w:val="yellow"/>
          <w:rPrChange w:id="131" w:author="Lardelli, Manuel (manuel.lardelli@uni-graz.at)" w:date="2022-02-17T11:00:00Z">
            <w:rPr>
              <w:i/>
              <w:iCs/>
            </w:rPr>
          </w:rPrChange>
        </w:rPr>
        <w:t>(May, b.l., p. 330 cited Trupej 2009:50).</w:t>
      </w:r>
    </w:p>
    <w:p w14:paraId="0F28F46F" w14:textId="2AE8DAC1" w:rsidR="00366A7D" w:rsidRDefault="00366A7D" w:rsidP="00366A7D">
      <w:pPr>
        <w:spacing w:line="360" w:lineRule="auto"/>
      </w:pPr>
      <w:r w:rsidRPr="00366A7D">
        <w:t>Der Verweis</w:t>
      </w:r>
      <w:r>
        <w:t xml:space="preserve"> auf Religiosität fehlt in der Übersetzung jedoch, wodurch nur mehr die Hautfarbe von Old Shatterhand als Ursprung zu erkennen ist:</w:t>
      </w:r>
    </w:p>
    <w:p w14:paraId="421CF5B4" w14:textId="61996882" w:rsidR="00366A7D" w:rsidRDefault="00366A7D" w:rsidP="00366A7D">
      <w:pPr>
        <w:spacing w:line="360" w:lineRule="auto"/>
        <w:ind w:left="360"/>
        <w:rPr>
          <w:i/>
          <w:iCs/>
          <w:lang w:val="sl-SI"/>
        </w:rPr>
      </w:pPr>
      <w:r w:rsidRPr="002052B2">
        <w:rPr>
          <w:i/>
          <w:iCs/>
          <w:highlight w:val="green"/>
          <w:lang w:val="sl-SI"/>
          <w:rPrChange w:id="132" w:author="Lardelli, Manuel (manuel.lardelli@uni-graz.at)" w:date="2022-02-17T11:00:00Z">
            <w:rPr>
              <w:i/>
              <w:iCs/>
              <w:lang w:val="sl-SI"/>
            </w:rPr>
          </w:rPrChange>
        </w:rPr>
        <w:t>»Misliš, seveda, da belci ne moremo priti do takih misli. Dokazati ti hočem nasprotno. Smo namreč dovolj modri, da vam lahko vidimo v dušo«</w:t>
      </w:r>
      <w:r w:rsidRPr="00366A7D">
        <w:rPr>
          <w:i/>
          <w:iCs/>
          <w:lang w:val="sl-SI"/>
        </w:rPr>
        <w:t xml:space="preserve"> </w:t>
      </w:r>
      <w:r w:rsidRPr="002052B2">
        <w:rPr>
          <w:i/>
          <w:iCs/>
          <w:highlight w:val="yellow"/>
          <w:lang w:val="sl-SI"/>
          <w:rPrChange w:id="133" w:author="Lardelli, Manuel (manuel.lardelli@uni-graz.at)" w:date="2022-02-17T11:00:00Z">
            <w:rPr>
              <w:i/>
              <w:iCs/>
              <w:lang w:val="sl-SI"/>
            </w:rPr>
          </w:rPrChange>
        </w:rPr>
        <w:t>(May, 1983b, str. 158 cited Trupej 2009:50)</w:t>
      </w:r>
    </w:p>
    <w:p w14:paraId="6D48F402" w14:textId="39EAB571" w:rsidR="00366A7D" w:rsidRPr="00D006AD" w:rsidRDefault="00131010" w:rsidP="00366A7D">
      <w:pPr>
        <w:spacing w:line="360" w:lineRule="auto"/>
      </w:pPr>
      <w:r w:rsidRPr="00131010">
        <w:t xml:space="preserve">Religiöse Elemente werden in </w:t>
      </w:r>
      <w:r>
        <w:t xml:space="preserve">der Übersetzung konsequent entweder ersetzt oder entfernt, wodurch der Stellenwert den Religion im Original hat nahezu nicht erkennbar ist. Laut </w:t>
      </w:r>
      <w:r w:rsidRPr="002052B2">
        <w:rPr>
          <w:highlight w:val="yellow"/>
          <w:rPrChange w:id="134" w:author="Lardelli, Manuel (manuel.lardelli@uni-graz.at)" w:date="2022-02-17T11:00:00Z">
            <w:rPr/>
          </w:rPrChange>
        </w:rPr>
        <w:t>Trupej</w:t>
      </w:r>
      <w:r>
        <w:t xml:space="preserve"> ist anzunehmen, dass der Grund für den oft vorkommenden Rückschluss positiver Charakterzüge der Protagonisten auf Religion daher rührt, dass die deutsche</w:t>
      </w:r>
      <w:del w:id="135" w:author="Lardelli, Manuel (manuel.lardelli@uni-graz.at)" w:date="2022-02-17T11:00:00Z">
        <w:r w:rsidDel="002052B2">
          <w:delText>,</w:delText>
        </w:r>
      </w:del>
      <w:r>
        <w:t xml:space="preserve"> zu dem Zeitpunkt sehr religiöse</w:t>
      </w:r>
      <w:del w:id="136" w:author="Lardelli, Manuel (manuel.lardelli@uni-graz.at)" w:date="2022-02-17T11:00:00Z">
        <w:r w:rsidDel="002052B2">
          <w:delText>,</w:delText>
        </w:r>
      </w:del>
      <w:r>
        <w:t xml:space="preserve"> Leserschaft dies gerne sah, während Jugoslawien als atheistischer Staat diese Lobpreisung höchstwahrscheinlich nicht wollte. </w:t>
      </w:r>
      <w:r w:rsidRPr="002052B2">
        <w:rPr>
          <w:highlight w:val="yellow"/>
          <w:rPrChange w:id="137" w:author="Lardelli, Manuel (manuel.lardelli@uni-graz.at)" w:date="2022-02-17T11:00:00Z">
            <w:rPr/>
          </w:rPrChange>
        </w:rPr>
        <w:t>(Trupej 2009:53)</w:t>
      </w:r>
    </w:p>
    <w:p w14:paraId="0E4ED402" w14:textId="6BB1365B" w:rsidR="00D61AA9" w:rsidRDefault="00D61AA9" w:rsidP="00C04D13">
      <w:pPr>
        <w:pStyle w:val="berschrift2"/>
        <w:numPr>
          <w:ilvl w:val="1"/>
          <w:numId w:val="2"/>
        </w:numPr>
        <w:spacing w:line="360" w:lineRule="auto"/>
      </w:pPr>
      <w:bookmarkStart w:id="138" w:name="_Toc95859652"/>
      <w:r>
        <w:lastRenderedPageBreak/>
        <w:t xml:space="preserve">Anwendung zwischen dem </w:t>
      </w:r>
      <w:r w:rsidR="002B4197">
        <w:t>Deutschen und dem Englischen</w:t>
      </w:r>
      <w:bookmarkEnd w:id="138"/>
    </w:p>
    <w:p w14:paraId="1649E901" w14:textId="7F3738B2" w:rsidR="002B4197" w:rsidRDefault="002B4197" w:rsidP="002B4197">
      <w:pPr>
        <w:spacing w:line="360" w:lineRule="auto"/>
      </w:pPr>
      <w:commentRangeStart w:id="139"/>
      <w:r>
        <w:t>Stefanie Westermayer von der Karl-Franzens-Universität Graz eruiert in ihrer Masterarbeit die Notwendigkeit von Neuübersetzungen, indem sie die Erstübersetzung des Buches „</w:t>
      </w:r>
      <w:r w:rsidRPr="002052B2">
        <w:t>The Lord of the Rings”</w:t>
      </w:r>
      <w:r>
        <w:t xml:space="preserve"> aus dem Jahr 1969 einer Neuübersetzung aus dem Jahr 2000 gegenüberstellt und diese mittels van Leuven-Zwarts Modell miteinander vergleicht.</w:t>
      </w:r>
      <w:commentRangeEnd w:id="139"/>
      <w:r w:rsidR="002052B2">
        <w:rPr>
          <w:rStyle w:val="Kommentarzeichen"/>
        </w:rPr>
        <w:commentReference w:id="139"/>
      </w:r>
    </w:p>
    <w:p w14:paraId="0486F2BD" w14:textId="203D6904" w:rsidR="002B4197" w:rsidRDefault="002B4197" w:rsidP="002B4197">
      <w:pPr>
        <w:spacing w:line="360" w:lineRule="auto"/>
      </w:pPr>
      <w:r>
        <w:t xml:space="preserve">In spezifischen </w:t>
      </w:r>
      <w:r w:rsidRPr="002052B2">
        <w:rPr>
          <w:u w:val="single"/>
          <w:rPrChange w:id="140" w:author="Lardelli, Manuel (manuel.lardelli@uni-graz.at)" w:date="2022-02-17T11:03:00Z">
            <w:rPr/>
          </w:rPrChange>
        </w:rPr>
        <w:t>Textpassagen</w:t>
      </w:r>
      <w:r w:rsidR="003313F4">
        <w:t xml:space="preserve"> vergleicht sie </w:t>
      </w:r>
      <w:r w:rsidR="003313F4" w:rsidRPr="002052B2">
        <w:rPr>
          <w:u w:val="single"/>
          <w:rPrChange w:id="141" w:author="Lardelli, Manuel (manuel.lardelli@uni-graz.at)" w:date="2022-02-17T11:03:00Z">
            <w:rPr/>
          </w:rPrChange>
        </w:rPr>
        <w:t>Passagen</w:t>
      </w:r>
      <w:r w:rsidR="003313F4">
        <w:t xml:space="preserve"> aus dem Ausgangstext mit </w:t>
      </w:r>
      <w:r w:rsidR="003313F4" w:rsidRPr="002052B2">
        <w:rPr>
          <w:u w:val="single"/>
          <w:rPrChange w:id="142" w:author="Lardelli, Manuel (manuel.lardelli@uni-graz.at)" w:date="2022-02-17T11:03:00Z">
            <w:rPr/>
          </w:rPrChange>
        </w:rPr>
        <w:t>Passagen</w:t>
      </w:r>
      <w:r w:rsidR="003313F4">
        <w:t xml:space="preserve"> der beiden Zieltexte. In einer solchen </w:t>
      </w:r>
      <w:r w:rsidR="003313F4" w:rsidRPr="002052B2">
        <w:rPr>
          <w:u w:val="single"/>
          <w:rPrChange w:id="143" w:author="Lardelli, Manuel (manuel.lardelli@uni-graz.at)" w:date="2022-02-17T11:03:00Z">
            <w:rPr/>
          </w:rPrChange>
        </w:rPr>
        <w:t>Passage</w:t>
      </w:r>
      <w:r w:rsidR="003313F4">
        <w:t xml:space="preserve"> verbringen die Hobbits Zeit in Bruchtal, um sich für die Reise vorzubereiten. In beiden </w:t>
      </w:r>
      <w:r w:rsidR="003313F4" w:rsidRPr="002052B2">
        <w:rPr>
          <w:u w:val="single"/>
          <w:rPrChange w:id="144" w:author="Lardelli, Manuel (manuel.lardelli@uni-graz.at)" w:date="2022-02-17T11:03:00Z">
            <w:rPr/>
          </w:rPrChange>
        </w:rPr>
        <w:t>Passagen</w:t>
      </w:r>
      <w:r w:rsidR="003313F4">
        <w:t xml:space="preserve"> des Zieltextes finden Generalisierungen statt. Während der Ausgangstext oft </w:t>
      </w:r>
      <w:r w:rsidR="00D1424D">
        <w:t>gehobene</w:t>
      </w:r>
      <w:r w:rsidR="003313F4">
        <w:t xml:space="preserve"> Begriffe verwendet, werden diese in den Zieltexten stets mit </w:t>
      </w:r>
      <w:r w:rsidR="00D1424D">
        <w:t>normalen</w:t>
      </w:r>
      <w:r w:rsidR="003313F4">
        <w:t xml:space="preserve"> Begriffen übersetzt:</w:t>
      </w:r>
    </w:p>
    <w:p w14:paraId="65540A84" w14:textId="576E5976" w:rsidR="003313F4" w:rsidRPr="003313F4" w:rsidRDefault="003313F4" w:rsidP="003313F4">
      <w:pPr>
        <w:spacing w:line="360" w:lineRule="auto"/>
        <w:ind w:left="708"/>
        <w:rPr>
          <w:i/>
          <w:iCs/>
          <w:lang w:val="en-GB"/>
        </w:rPr>
      </w:pPr>
      <w:r w:rsidRPr="002052B2">
        <w:rPr>
          <w:i/>
          <w:iCs/>
          <w:highlight w:val="green"/>
          <w:lang w:val="en-GB"/>
          <w:rPrChange w:id="145" w:author="Lardelli, Manuel (manuel.lardelli@uni-graz.at)" w:date="2022-02-17T11:03:00Z">
            <w:rPr>
              <w:i/>
              <w:iCs/>
              <w:lang w:val="en-GB"/>
            </w:rPr>
          </w:rPrChange>
        </w:rPr>
        <w:t xml:space="preserve">//The future, (good or </w:t>
      </w:r>
      <w:r w:rsidRPr="002052B2">
        <w:rPr>
          <w:b/>
          <w:bCs/>
          <w:i/>
          <w:iCs/>
          <w:highlight w:val="green"/>
          <w:lang w:val="en-GB"/>
          <w:rPrChange w:id="146" w:author="Lardelli, Manuel (manuel.lardelli@uni-graz.at)" w:date="2022-02-17T11:03:00Z">
            <w:rPr>
              <w:b/>
              <w:bCs/>
              <w:i/>
              <w:iCs/>
              <w:lang w:val="en-GB"/>
            </w:rPr>
          </w:rPrChange>
        </w:rPr>
        <w:t>ill</w:t>
      </w:r>
      <w:r w:rsidRPr="002052B2">
        <w:rPr>
          <w:i/>
          <w:iCs/>
          <w:highlight w:val="green"/>
          <w:lang w:val="en-GB"/>
          <w:rPrChange w:id="147" w:author="Lardelli, Manuel (manuel.lardelli@uni-graz.at)" w:date="2022-02-17T11:03:00Z">
            <w:rPr>
              <w:i/>
              <w:iCs/>
              <w:lang w:val="en-GB"/>
            </w:rPr>
          </w:rPrChange>
        </w:rPr>
        <w:t xml:space="preserve">), was not forgotten, //but </w:t>
      </w:r>
      <w:r w:rsidRPr="002052B2">
        <w:rPr>
          <w:b/>
          <w:bCs/>
          <w:i/>
          <w:iCs/>
          <w:highlight w:val="green"/>
          <w:lang w:val="en-GB"/>
          <w:rPrChange w:id="148" w:author="Lardelli, Manuel (manuel.lardelli@uni-graz.at)" w:date="2022-02-17T11:03:00Z">
            <w:rPr>
              <w:b/>
              <w:bCs/>
              <w:i/>
              <w:iCs/>
              <w:lang w:val="en-GB"/>
            </w:rPr>
          </w:rPrChange>
        </w:rPr>
        <w:t>ceased</w:t>
      </w:r>
      <w:r w:rsidRPr="002052B2">
        <w:rPr>
          <w:i/>
          <w:iCs/>
          <w:highlight w:val="green"/>
          <w:lang w:val="en-GB"/>
          <w:rPrChange w:id="149" w:author="Lardelli, Manuel (manuel.lardelli@uni-graz.at)" w:date="2022-02-17T11:03:00Z">
            <w:rPr>
              <w:i/>
              <w:iCs/>
              <w:lang w:val="en-GB"/>
            </w:rPr>
          </w:rPrChange>
        </w:rPr>
        <w:t xml:space="preserve"> to have any power over the present. //</w:t>
      </w:r>
      <w:r w:rsidR="00AA2714">
        <w:rPr>
          <w:i/>
          <w:iCs/>
          <w:lang w:val="en-GB"/>
        </w:rPr>
        <w:t xml:space="preserve"> </w:t>
      </w:r>
      <w:r w:rsidR="00AA2714" w:rsidRPr="002052B2">
        <w:rPr>
          <w:i/>
          <w:iCs/>
          <w:highlight w:val="yellow"/>
          <w:lang w:val="en-GB"/>
          <w:rPrChange w:id="150" w:author="Lardelli, Manuel (manuel.lardelli@uni-graz.at)" w:date="2022-02-17T11:03:00Z">
            <w:rPr>
              <w:i/>
              <w:iCs/>
              <w:lang w:val="en-GB"/>
            </w:rPr>
          </w:rPrChange>
        </w:rPr>
        <w:t>(Tolkien 2007:356 cited Westermayer 2020:59)</w:t>
      </w:r>
    </w:p>
    <w:p w14:paraId="2F8C5DF8" w14:textId="3AAC280D" w:rsidR="003313F4" w:rsidRPr="003313F4" w:rsidRDefault="003313F4" w:rsidP="003313F4">
      <w:pPr>
        <w:spacing w:line="360" w:lineRule="auto"/>
        <w:ind w:left="708"/>
        <w:rPr>
          <w:i/>
          <w:iCs/>
        </w:rPr>
      </w:pPr>
      <w:r w:rsidRPr="002052B2">
        <w:rPr>
          <w:i/>
          <w:iCs/>
          <w:highlight w:val="green"/>
          <w:rPrChange w:id="151" w:author="Lardelli, Manuel (manuel.lardelli@uni-graz.at)" w:date="2022-02-17T11:04:00Z">
            <w:rPr>
              <w:i/>
              <w:iCs/>
            </w:rPr>
          </w:rPrChange>
        </w:rPr>
        <w:t xml:space="preserve">//Die Zukunft, (ob gut oder </w:t>
      </w:r>
      <w:r w:rsidRPr="002052B2">
        <w:rPr>
          <w:b/>
          <w:bCs/>
          <w:i/>
          <w:iCs/>
          <w:highlight w:val="green"/>
          <w:rPrChange w:id="152" w:author="Lardelli, Manuel (manuel.lardelli@uni-graz.at)" w:date="2022-02-17T11:04:00Z">
            <w:rPr>
              <w:b/>
              <w:bCs/>
              <w:i/>
              <w:iCs/>
            </w:rPr>
          </w:rPrChange>
        </w:rPr>
        <w:t>schlecht</w:t>
      </w:r>
      <w:r w:rsidRPr="002052B2">
        <w:rPr>
          <w:i/>
          <w:iCs/>
          <w:highlight w:val="green"/>
          <w:rPrChange w:id="153" w:author="Lardelli, Manuel (manuel.lardelli@uni-graz.at)" w:date="2022-02-17T11:04:00Z">
            <w:rPr>
              <w:i/>
              <w:iCs/>
            </w:rPr>
          </w:rPrChange>
        </w:rPr>
        <w:t xml:space="preserve">), war nicht vergessen, //aber sie beeinträchtigte die Gegenwart </w:t>
      </w:r>
      <w:r w:rsidRPr="002052B2">
        <w:rPr>
          <w:b/>
          <w:bCs/>
          <w:i/>
          <w:iCs/>
          <w:highlight w:val="green"/>
          <w:rPrChange w:id="154" w:author="Lardelli, Manuel (manuel.lardelli@uni-graz.at)" w:date="2022-02-17T11:04:00Z">
            <w:rPr>
              <w:b/>
              <w:bCs/>
              <w:i/>
              <w:iCs/>
            </w:rPr>
          </w:rPrChange>
        </w:rPr>
        <w:t>nicht</w:t>
      </w:r>
      <w:r w:rsidRPr="003313F4">
        <w:rPr>
          <w:i/>
          <w:iCs/>
        </w:rPr>
        <w:t xml:space="preserve">. </w:t>
      </w:r>
      <w:r w:rsidRPr="002052B2">
        <w:rPr>
          <w:i/>
          <w:iCs/>
          <w:highlight w:val="yellow"/>
          <w:rPrChange w:id="155" w:author="Lardelli, Manuel (manuel.lardelli@uni-graz.at)" w:date="2022-02-17T11:03:00Z">
            <w:rPr>
              <w:i/>
              <w:iCs/>
            </w:rPr>
          </w:rPrChange>
        </w:rPr>
        <w:t>//</w:t>
      </w:r>
      <w:r w:rsidR="00AA2714" w:rsidRPr="002052B2">
        <w:rPr>
          <w:i/>
          <w:iCs/>
          <w:highlight w:val="yellow"/>
          <w:rPrChange w:id="156" w:author="Lardelli, Manuel (manuel.lardelli@uni-graz.at)" w:date="2022-02-17T11:03:00Z">
            <w:rPr>
              <w:i/>
              <w:iCs/>
            </w:rPr>
          </w:rPrChange>
        </w:rPr>
        <w:t xml:space="preserve"> (Carroux 2019:309 cited Westermayer 2020:59)</w:t>
      </w:r>
    </w:p>
    <w:p w14:paraId="111FEE93" w14:textId="12CEF3BE" w:rsidR="003313F4" w:rsidRDefault="003313F4" w:rsidP="003313F4">
      <w:pPr>
        <w:spacing w:line="360" w:lineRule="auto"/>
        <w:ind w:left="708"/>
        <w:rPr>
          <w:i/>
          <w:iCs/>
        </w:rPr>
      </w:pPr>
      <w:r w:rsidRPr="002052B2">
        <w:rPr>
          <w:i/>
          <w:iCs/>
          <w:highlight w:val="green"/>
          <w:rPrChange w:id="157" w:author="Lardelli, Manuel (manuel.lardelli@uni-graz.at)" w:date="2022-02-17T11:04:00Z">
            <w:rPr>
              <w:i/>
              <w:iCs/>
            </w:rPr>
          </w:rPrChange>
        </w:rPr>
        <w:t xml:space="preserve">//Die Zukunft, (ob gut oder </w:t>
      </w:r>
      <w:r w:rsidRPr="002052B2">
        <w:rPr>
          <w:b/>
          <w:bCs/>
          <w:i/>
          <w:iCs/>
          <w:highlight w:val="green"/>
          <w:rPrChange w:id="158" w:author="Lardelli, Manuel (manuel.lardelli@uni-graz.at)" w:date="2022-02-17T11:04:00Z">
            <w:rPr>
              <w:b/>
              <w:bCs/>
              <w:i/>
              <w:iCs/>
            </w:rPr>
          </w:rPrChange>
        </w:rPr>
        <w:t>schlecht</w:t>
      </w:r>
      <w:r w:rsidRPr="002052B2">
        <w:rPr>
          <w:i/>
          <w:iCs/>
          <w:highlight w:val="green"/>
          <w:rPrChange w:id="159" w:author="Lardelli, Manuel (manuel.lardelli@uni-graz.at)" w:date="2022-02-17T11:04:00Z">
            <w:rPr>
              <w:i/>
              <w:iCs/>
            </w:rPr>
          </w:rPrChange>
        </w:rPr>
        <w:t xml:space="preserve">), war nicht vergessen,//störte aber </w:t>
      </w:r>
      <w:r w:rsidRPr="002052B2">
        <w:rPr>
          <w:b/>
          <w:bCs/>
          <w:i/>
          <w:iCs/>
          <w:highlight w:val="green"/>
          <w:rPrChange w:id="160" w:author="Lardelli, Manuel (manuel.lardelli@uni-graz.at)" w:date="2022-02-17T11:04:00Z">
            <w:rPr>
              <w:b/>
              <w:bCs/>
              <w:i/>
              <w:iCs/>
            </w:rPr>
          </w:rPrChange>
        </w:rPr>
        <w:t>nicht</w:t>
      </w:r>
      <w:r w:rsidRPr="002052B2">
        <w:rPr>
          <w:i/>
          <w:iCs/>
          <w:highlight w:val="green"/>
          <w:rPrChange w:id="161" w:author="Lardelli, Manuel (manuel.lardelli@uni-graz.at)" w:date="2022-02-17T11:04:00Z">
            <w:rPr>
              <w:i/>
              <w:iCs/>
            </w:rPr>
          </w:rPrChange>
        </w:rPr>
        <w:t xml:space="preserve"> mehr die Gegenwart.//</w:t>
      </w:r>
      <w:r w:rsidR="00AA2714">
        <w:rPr>
          <w:i/>
          <w:iCs/>
        </w:rPr>
        <w:t xml:space="preserve"> </w:t>
      </w:r>
      <w:r w:rsidR="00AA2714" w:rsidRPr="002052B2">
        <w:rPr>
          <w:i/>
          <w:iCs/>
          <w:highlight w:val="yellow"/>
          <w:rPrChange w:id="162" w:author="Lardelli, Manuel (manuel.lardelli@uni-graz.at)" w:date="2022-02-17T11:03:00Z">
            <w:rPr>
              <w:i/>
              <w:iCs/>
            </w:rPr>
          </w:rPrChange>
        </w:rPr>
        <w:t xml:space="preserve">(Krege 2020:414 </w:t>
      </w:r>
      <w:r w:rsidR="00AA2714" w:rsidRPr="002052B2">
        <w:rPr>
          <w:i/>
          <w:iCs/>
          <w:highlight w:val="yellow"/>
          <w:rPrChange w:id="163" w:author="Lardelli, Manuel (manuel.lardelli@uni-graz.at)" w:date="2022-02-17T11:04:00Z">
            <w:rPr>
              <w:i/>
              <w:iCs/>
              <w:lang w:val="en-GB"/>
            </w:rPr>
          </w:rPrChange>
        </w:rPr>
        <w:t>cited Westermayer 2020:59</w:t>
      </w:r>
      <w:r w:rsidR="00AA2714" w:rsidRPr="002052B2">
        <w:rPr>
          <w:i/>
          <w:iCs/>
          <w:highlight w:val="yellow"/>
          <w:rPrChange w:id="164" w:author="Lardelli, Manuel (manuel.lardelli@uni-graz.at)" w:date="2022-02-17T11:03:00Z">
            <w:rPr>
              <w:i/>
              <w:iCs/>
            </w:rPr>
          </w:rPrChange>
        </w:rPr>
        <w:t>)</w:t>
      </w:r>
    </w:p>
    <w:p w14:paraId="704B173F" w14:textId="3BBC89D8" w:rsidR="003313F4" w:rsidRDefault="003313F4" w:rsidP="003313F4">
      <w:pPr>
        <w:spacing w:line="360" w:lineRule="auto"/>
      </w:pPr>
      <w:r w:rsidRPr="002052B2">
        <w:t>„</w:t>
      </w:r>
      <w:r w:rsidR="00D1424D" w:rsidRPr="002052B2">
        <w:t xml:space="preserve">Ill” </w:t>
      </w:r>
      <w:r w:rsidR="00D1424D" w:rsidRPr="00D1424D">
        <w:t>und</w:t>
      </w:r>
      <w:r w:rsidR="00D1424D" w:rsidRPr="002052B2">
        <w:t xml:space="preserve"> “ceased” </w:t>
      </w:r>
      <w:r w:rsidR="00D1424D">
        <w:t xml:space="preserve">sind gehobene Formen, wurde jedoch in beiden Versionen nur mit </w:t>
      </w:r>
      <w:commentRangeStart w:id="165"/>
      <w:r w:rsidR="00D1424D">
        <w:t xml:space="preserve">‚normalen‘ Wörtern </w:t>
      </w:r>
      <w:commentRangeEnd w:id="165"/>
      <w:r w:rsidR="002052B2">
        <w:rPr>
          <w:rStyle w:val="Kommentarzeichen"/>
        </w:rPr>
        <w:commentReference w:id="165"/>
      </w:r>
      <w:r w:rsidR="00D1424D">
        <w:t>übersetzt wodurch dieses stilistische Element verloren gegangen ist.</w:t>
      </w:r>
      <w:r w:rsidR="00AA2714">
        <w:t xml:space="preserve"> (Westermayer 2020:60)</w:t>
      </w:r>
    </w:p>
    <w:p w14:paraId="11FD47C1" w14:textId="77777777" w:rsidR="00D1424D" w:rsidRDefault="00D1424D" w:rsidP="003313F4">
      <w:pPr>
        <w:spacing w:line="360" w:lineRule="auto"/>
      </w:pPr>
      <w:r>
        <w:t>Ein weiteres Vorkommnis dieser Art findet sich, wenn Éowyn dem Anführer der Nazg</w:t>
      </w:r>
      <w:r w:rsidRPr="00D1424D">
        <w:t>û</w:t>
      </w:r>
      <w:r>
        <w:t>l gegenübertritt. Dieser verwendet im Englischen nahezu ausschließlich archaische Personalpronomen, welche im deutschen schwer reproduzierbar sind:</w:t>
      </w:r>
    </w:p>
    <w:p w14:paraId="044B550A" w14:textId="613F0008" w:rsidR="00D1424D" w:rsidRPr="00D1424D" w:rsidRDefault="00D1424D" w:rsidP="00D1424D">
      <w:pPr>
        <w:spacing w:line="360" w:lineRule="auto"/>
        <w:ind w:left="360"/>
        <w:rPr>
          <w:i/>
          <w:iCs/>
          <w:lang w:val="en-GB"/>
        </w:rPr>
      </w:pPr>
      <w:commentRangeStart w:id="166"/>
      <w:r w:rsidRPr="00D1424D">
        <w:rPr>
          <w:i/>
          <w:iCs/>
          <w:lang w:val="en-GB"/>
        </w:rPr>
        <w:t xml:space="preserve">//He will </w:t>
      </w:r>
      <w:r w:rsidRPr="00DE679D">
        <w:rPr>
          <w:b/>
          <w:bCs/>
          <w:i/>
          <w:iCs/>
          <w:lang w:val="en-GB"/>
        </w:rPr>
        <w:t>bear</w:t>
      </w:r>
      <w:r w:rsidRPr="00D1424D">
        <w:rPr>
          <w:i/>
          <w:iCs/>
          <w:lang w:val="en-GB"/>
        </w:rPr>
        <w:t xml:space="preserve"> </w:t>
      </w:r>
      <w:r w:rsidRPr="00DE679D">
        <w:rPr>
          <w:b/>
          <w:bCs/>
          <w:i/>
          <w:iCs/>
          <w:lang w:val="en-GB"/>
        </w:rPr>
        <w:t>thee</w:t>
      </w:r>
      <w:r w:rsidRPr="00D1424D">
        <w:rPr>
          <w:i/>
          <w:iCs/>
          <w:lang w:val="en-GB"/>
        </w:rPr>
        <w:t xml:space="preserve"> away (to the houses of lamentation, beyond all darkness),//where </w:t>
      </w:r>
      <w:r w:rsidRPr="00DE679D">
        <w:rPr>
          <w:b/>
          <w:bCs/>
          <w:i/>
          <w:iCs/>
          <w:lang w:val="en-GB"/>
        </w:rPr>
        <w:t>thy</w:t>
      </w:r>
      <w:r w:rsidRPr="00D1424D">
        <w:rPr>
          <w:i/>
          <w:iCs/>
          <w:lang w:val="en-GB"/>
        </w:rPr>
        <w:t xml:space="preserve"> flesh shall be devoured,//and </w:t>
      </w:r>
      <w:r w:rsidRPr="00DE679D">
        <w:rPr>
          <w:b/>
          <w:bCs/>
          <w:i/>
          <w:iCs/>
          <w:lang w:val="en-GB"/>
        </w:rPr>
        <w:t>thy</w:t>
      </w:r>
      <w:r w:rsidRPr="00D1424D">
        <w:rPr>
          <w:i/>
          <w:iCs/>
          <w:lang w:val="en-GB"/>
        </w:rPr>
        <w:t xml:space="preserve"> shrivelled mind be left naked to the Lidless Eye.’// </w:t>
      </w:r>
      <w:r w:rsidR="00AA2714">
        <w:rPr>
          <w:i/>
          <w:iCs/>
          <w:lang w:val="en-GB"/>
        </w:rPr>
        <w:t>(Tolkien 2007:1100-1101 cited Westermayer 2020:70)</w:t>
      </w:r>
      <w:commentRangeEnd w:id="166"/>
      <w:r w:rsidR="002052B2">
        <w:rPr>
          <w:rStyle w:val="Kommentarzeichen"/>
        </w:rPr>
        <w:commentReference w:id="166"/>
      </w:r>
    </w:p>
    <w:p w14:paraId="01ED3A95" w14:textId="242366F4" w:rsidR="002B4197" w:rsidRDefault="00D1424D" w:rsidP="00D1424D">
      <w:pPr>
        <w:spacing w:line="360" w:lineRule="auto"/>
        <w:ind w:left="360"/>
        <w:rPr>
          <w:i/>
          <w:iCs/>
        </w:rPr>
      </w:pPr>
      <w:r w:rsidRPr="00D1424D">
        <w:rPr>
          <w:i/>
          <w:iCs/>
        </w:rPr>
        <w:t>//</w:t>
      </w:r>
      <w:r w:rsidRPr="00DE679D">
        <w:rPr>
          <w:b/>
          <w:bCs/>
          <w:i/>
          <w:iCs/>
        </w:rPr>
        <w:t>Dich</w:t>
      </w:r>
      <w:r w:rsidRPr="00D1424D">
        <w:rPr>
          <w:i/>
          <w:iCs/>
        </w:rPr>
        <w:t xml:space="preserve"> wird er </w:t>
      </w:r>
      <w:r w:rsidRPr="00DE679D">
        <w:rPr>
          <w:b/>
          <w:bCs/>
          <w:i/>
          <w:iCs/>
        </w:rPr>
        <w:t>davontragen</w:t>
      </w:r>
      <w:r w:rsidRPr="00D1424D">
        <w:rPr>
          <w:i/>
          <w:iCs/>
        </w:rPr>
        <w:t xml:space="preserve"> (zu den Klagehäusern, jenseits aller Dunkelheit),//wo </w:t>
      </w:r>
      <w:r w:rsidRPr="00DE679D">
        <w:rPr>
          <w:b/>
          <w:bCs/>
          <w:i/>
          <w:iCs/>
        </w:rPr>
        <w:t>dein</w:t>
      </w:r>
      <w:r w:rsidRPr="00D1424D">
        <w:rPr>
          <w:i/>
          <w:iCs/>
        </w:rPr>
        <w:t xml:space="preserve"> Fleisch verzehrt//und </w:t>
      </w:r>
      <w:r w:rsidRPr="00DE679D">
        <w:rPr>
          <w:b/>
          <w:bCs/>
          <w:i/>
          <w:iCs/>
        </w:rPr>
        <w:t>deine</w:t>
      </w:r>
      <w:r w:rsidRPr="00D1424D">
        <w:rPr>
          <w:i/>
          <w:iCs/>
        </w:rPr>
        <w:t xml:space="preserve"> verdorrte Seele nackt dem Lidlosen Auge überlassen werden soll.“//</w:t>
      </w:r>
      <w:r w:rsidR="00AA2714">
        <w:rPr>
          <w:i/>
          <w:iCs/>
        </w:rPr>
        <w:t xml:space="preserve"> (Carroux 2019:924 </w:t>
      </w:r>
      <w:r w:rsidR="00AA2714">
        <w:rPr>
          <w:i/>
          <w:iCs/>
          <w:lang w:val="en-GB"/>
        </w:rPr>
        <w:t>cited Westermayer 2020:70</w:t>
      </w:r>
      <w:r w:rsidR="00AA2714">
        <w:rPr>
          <w:i/>
          <w:iCs/>
        </w:rPr>
        <w:t>)</w:t>
      </w:r>
    </w:p>
    <w:p w14:paraId="24A5EFD3" w14:textId="5AB6E984" w:rsidR="00DE679D" w:rsidRDefault="00D1424D" w:rsidP="00DE679D">
      <w:pPr>
        <w:spacing w:line="360" w:lineRule="auto"/>
        <w:ind w:left="360"/>
        <w:rPr>
          <w:i/>
          <w:iCs/>
        </w:rPr>
      </w:pPr>
      <w:r w:rsidRPr="00D1424D">
        <w:rPr>
          <w:i/>
          <w:iCs/>
        </w:rPr>
        <w:t>//Davon</w:t>
      </w:r>
      <w:r>
        <w:rPr>
          <w:i/>
          <w:iCs/>
        </w:rPr>
        <w:t xml:space="preserve"> </w:t>
      </w:r>
      <w:r w:rsidRPr="00DE679D">
        <w:rPr>
          <w:b/>
          <w:bCs/>
          <w:i/>
          <w:iCs/>
        </w:rPr>
        <w:t>trägt</w:t>
      </w:r>
      <w:r w:rsidRPr="00D1424D">
        <w:rPr>
          <w:i/>
          <w:iCs/>
        </w:rPr>
        <w:t xml:space="preserve"> er </w:t>
      </w:r>
      <w:r w:rsidRPr="00DE679D">
        <w:rPr>
          <w:b/>
          <w:bCs/>
          <w:i/>
          <w:iCs/>
        </w:rPr>
        <w:t>dich</w:t>
      </w:r>
      <w:r w:rsidRPr="00D1424D">
        <w:rPr>
          <w:i/>
          <w:iCs/>
        </w:rPr>
        <w:t xml:space="preserve"> (in die Häuser</w:t>
      </w:r>
      <w:r>
        <w:rPr>
          <w:i/>
          <w:iCs/>
        </w:rPr>
        <w:t xml:space="preserve"> </w:t>
      </w:r>
      <w:r w:rsidRPr="00D1424D">
        <w:rPr>
          <w:i/>
          <w:iCs/>
        </w:rPr>
        <w:t xml:space="preserve">des Jammers </w:t>
      </w:r>
      <w:r w:rsidRPr="00DE679D">
        <w:rPr>
          <w:b/>
          <w:bCs/>
          <w:i/>
          <w:iCs/>
        </w:rPr>
        <w:t>hinterm</w:t>
      </w:r>
      <w:r w:rsidRPr="00D1424D">
        <w:rPr>
          <w:i/>
          <w:iCs/>
        </w:rPr>
        <w:t xml:space="preserve"> ewigen</w:t>
      </w:r>
      <w:r>
        <w:rPr>
          <w:i/>
          <w:iCs/>
        </w:rPr>
        <w:t xml:space="preserve"> </w:t>
      </w:r>
      <w:r w:rsidRPr="00D1424D">
        <w:rPr>
          <w:i/>
          <w:iCs/>
        </w:rPr>
        <w:t>Dunkel),//</w:t>
      </w:r>
      <w:r w:rsidR="00DE679D">
        <w:rPr>
          <w:i/>
          <w:iCs/>
        </w:rPr>
        <w:t xml:space="preserve"> </w:t>
      </w:r>
      <w:r w:rsidRPr="00D1424D">
        <w:rPr>
          <w:i/>
          <w:iCs/>
        </w:rPr>
        <w:t xml:space="preserve">wo </w:t>
      </w:r>
      <w:r w:rsidRPr="00DE679D">
        <w:rPr>
          <w:b/>
          <w:bCs/>
          <w:i/>
          <w:iCs/>
        </w:rPr>
        <w:t>dein</w:t>
      </w:r>
      <w:r w:rsidRPr="00D1424D">
        <w:rPr>
          <w:i/>
          <w:iCs/>
        </w:rPr>
        <w:t xml:space="preserve"> Fleisch</w:t>
      </w:r>
      <w:r>
        <w:rPr>
          <w:i/>
          <w:iCs/>
        </w:rPr>
        <w:t xml:space="preserve"> </w:t>
      </w:r>
      <w:r w:rsidRPr="00D1424D">
        <w:rPr>
          <w:i/>
          <w:iCs/>
        </w:rPr>
        <w:t xml:space="preserve">verzehrt wird//und </w:t>
      </w:r>
      <w:r w:rsidRPr="00DE679D">
        <w:rPr>
          <w:b/>
          <w:bCs/>
          <w:i/>
          <w:iCs/>
        </w:rPr>
        <w:t>dein</w:t>
      </w:r>
      <w:r>
        <w:rPr>
          <w:i/>
          <w:iCs/>
        </w:rPr>
        <w:t xml:space="preserve"> </w:t>
      </w:r>
      <w:r w:rsidRPr="00D1424D">
        <w:rPr>
          <w:i/>
          <w:iCs/>
        </w:rPr>
        <w:t>verrunzelter Geist nackt dem</w:t>
      </w:r>
      <w:r>
        <w:rPr>
          <w:i/>
          <w:iCs/>
        </w:rPr>
        <w:t xml:space="preserve"> </w:t>
      </w:r>
      <w:r w:rsidRPr="00D1424D">
        <w:rPr>
          <w:i/>
          <w:iCs/>
        </w:rPr>
        <w:t>lidlosen Auge</w:t>
      </w:r>
      <w:r>
        <w:rPr>
          <w:i/>
          <w:iCs/>
        </w:rPr>
        <w:t xml:space="preserve"> </w:t>
      </w:r>
      <w:r w:rsidRPr="00D1424D">
        <w:rPr>
          <w:i/>
          <w:iCs/>
        </w:rPr>
        <w:t>preisgegeben.“//</w:t>
      </w:r>
      <w:r w:rsidR="00AA2714">
        <w:rPr>
          <w:i/>
          <w:iCs/>
        </w:rPr>
        <w:t xml:space="preserve"> (Krege 2020:159 </w:t>
      </w:r>
      <w:r w:rsidR="00AA2714" w:rsidRPr="002052B2">
        <w:rPr>
          <w:i/>
          <w:iCs/>
          <w:rPrChange w:id="167" w:author="Lardelli, Manuel (manuel.lardelli@uni-graz.at)" w:date="2022-02-17T11:05:00Z">
            <w:rPr>
              <w:i/>
              <w:iCs/>
              <w:lang w:val="en-GB"/>
            </w:rPr>
          </w:rPrChange>
        </w:rPr>
        <w:t>cited Westermayer 2020:70</w:t>
      </w:r>
      <w:r w:rsidR="00AA2714">
        <w:rPr>
          <w:i/>
          <w:iCs/>
        </w:rPr>
        <w:t>)</w:t>
      </w:r>
    </w:p>
    <w:p w14:paraId="38FEC8F0" w14:textId="2760BB17" w:rsidR="00D61AA9" w:rsidRDefault="00DE679D" w:rsidP="00C04D13">
      <w:pPr>
        <w:spacing w:line="360" w:lineRule="auto"/>
      </w:pPr>
      <w:r>
        <w:lastRenderedPageBreak/>
        <w:t xml:space="preserve">Zusätzlich zu den archaischen Elementen finden sich auch Generalisierungen, wie bei </w:t>
      </w:r>
      <w:commentRangeStart w:id="168"/>
      <w:r w:rsidRPr="002052B2">
        <w:rPr>
          <w:i/>
          <w:iCs/>
        </w:rPr>
        <w:t>bear</w:t>
      </w:r>
      <w:r>
        <w:t xml:space="preserve"> </w:t>
      </w:r>
      <w:commentRangeEnd w:id="168"/>
      <w:r w:rsidR="002052B2">
        <w:rPr>
          <w:rStyle w:val="Kommentarzeichen"/>
        </w:rPr>
        <w:commentReference w:id="168"/>
      </w:r>
      <w:r>
        <w:t xml:space="preserve">welches trotz dessen gehobener Natur nur als </w:t>
      </w:r>
      <w:r w:rsidRPr="00DE679D">
        <w:rPr>
          <w:i/>
          <w:iCs/>
        </w:rPr>
        <w:t>tragen</w:t>
      </w:r>
      <w:r>
        <w:t xml:space="preserve"> übersetzt wurde. Dies wird im zweiten Zieltext mit der Verwendung von </w:t>
      </w:r>
      <w:r>
        <w:rPr>
          <w:i/>
          <w:iCs/>
        </w:rPr>
        <w:t>hinterm</w:t>
      </w:r>
      <w:r>
        <w:t xml:space="preserve"> noch verstärkt, wodurch der Text im Gegensatz zu seinem Original eine sehr andere Stimmung hat</w:t>
      </w:r>
      <w:r w:rsidRPr="002052B2">
        <w:rPr>
          <w:highlight w:val="yellow"/>
          <w:rPrChange w:id="169" w:author="Lardelli, Manuel (manuel.lardelli@uni-graz.at)" w:date="2022-02-17T11:05:00Z">
            <w:rPr/>
          </w:rPrChange>
        </w:rPr>
        <w:t>.</w:t>
      </w:r>
      <w:r w:rsidR="00AA2714">
        <w:t xml:space="preserve"> (Westermayer 2020:70)</w:t>
      </w:r>
    </w:p>
    <w:p w14:paraId="6EB37F91" w14:textId="4F3C86E5" w:rsidR="00891EF6" w:rsidRDefault="00891EF6" w:rsidP="00C04D13">
      <w:pPr>
        <w:spacing w:line="360" w:lineRule="auto"/>
      </w:pPr>
      <w:r>
        <w:t xml:space="preserve">Englisch kann in großem Maß auf archaische Wörter und Archaismen in der Grammatik selbst zurückgreifen, was nur bedingt in das Deutsche übersetzt werden kann. Durch die Veränderungen der archaischen Begriffe in dem Buch verändert sich das Bild, das </w:t>
      </w:r>
      <w:commentRangeStart w:id="170"/>
      <w:r>
        <w:t xml:space="preserve">der Leser </w:t>
      </w:r>
      <w:commentRangeEnd w:id="170"/>
      <w:r w:rsidR="002052B2">
        <w:rPr>
          <w:rStyle w:val="Kommentarzeichen"/>
        </w:rPr>
        <w:commentReference w:id="170"/>
      </w:r>
      <w:r>
        <w:t>von der Welt erhält, wodurch wieder die Ideational Function auf dem Discourse Level verändert wird.</w:t>
      </w:r>
      <w:r w:rsidR="000653CD">
        <w:t xml:space="preserve"> Interessanterweise kommt </w:t>
      </w:r>
      <w:r w:rsidR="000653CD" w:rsidRPr="002052B2">
        <w:rPr>
          <w:highlight w:val="yellow"/>
          <w:rPrChange w:id="171" w:author="Lardelli, Manuel (manuel.lardelli@uni-graz.at)" w:date="2022-02-17T11:06:00Z">
            <w:rPr/>
          </w:rPrChange>
        </w:rPr>
        <w:t>Westermayer</w:t>
      </w:r>
      <w:r w:rsidR="000653CD">
        <w:t xml:space="preserve"> in ihrer Arbeit zu der Erkenntnis, dass die Neuübersetzung nahezu die doppelte Anzahl an translation shifts beinhaltet als die Erstübersetzung aus 1969. Man kann annehmen, dass dies zum Zwecke der besseren Lesbarkeit, doch auf Kosten der Authentizität geschehen ist.</w:t>
      </w:r>
    </w:p>
    <w:p w14:paraId="49A8B410" w14:textId="525BC81F" w:rsidR="00D61AA9" w:rsidRDefault="00D61AA9" w:rsidP="00C04D13">
      <w:pPr>
        <w:pStyle w:val="berschrift1"/>
        <w:numPr>
          <w:ilvl w:val="0"/>
          <w:numId w:val="2"/>
        </w:numPr>
        <w:spacing w:line="360" w:lineRule="auto"/>
      </w:pPr>
      <w:bookmarkStart w:id="172" w:name="_Toc95859653"/>
      <w:r>
        <w:t>Schlussfolgerung</w:t>
      </w:r>
      <w:bookmarkEnd w:id="172"/>
    </w:p>
    <w:p w14:paraId="39BB989A" w14:textId="1067A7AD" w:rsidR="00071CBD" w:rsidRPr="00071CBD" w:rsidRDefault="00DE679D" w:rsidP="00CC030E">
      <w:pPr>
        <w:spacing w:line="360" w:lineRule="auto"/>
      </w:pPr>
      <w:r>
        <w:t>Während diese Beispiele recht nahe an dem ursprünglichen Verwendungszweck von Spanisch zu Niederländisch sind, ist es doch ersichtlich, dass van Leuven-Zwarts Modell ohne Probleme auf andere Sprachen anwendbar ist. Da</w:t>
      </w:r>
      <w:r w:rsidR="00891EF6">
        <w:t xml:space="preserve"> zumindest</w:t>
      </w:r>
      <w:r>
        <w:t xml:space="preserve"> ein Großteil aller Sprachen aus </w:t>
      </w:r>
      <w:r w:rsidR="00891EF6">
        <w:t>s</w:t>
      </w:r>
      <w:r>
        <w:t>innbildenden Elementen und Wörtern mit spezifischer Bedeutung bestehen</w:t>
      </w:r>
      <w:r w:rsidR="00891EF6">
        <w:t>, sollte es keinen Grund geben, warum es nicht in einem größeren Maß Anwendung finden kann. Gleichzeitig zeigt es jedoch auch die Robustheit des Modells selbst: Es ist nicht nötig umfangreiche, auf eine Sprache spezifische, Rahmenbedingungen zu schaffen, da diese allgemeinen, sehr einfach gehaltenen ausreichen.</w:t>
      </w:r>
    </w:p>
    <w:p w14:paraId="15C12A28" w14:textId="2E7AF535" w:rsidR="00D61AA9" w:rsidRDefault="00D61AA9" w:rsidP="00D61AA9"/>
    <w:bookmarkStart w:id="173" w:name="_Toc95859654" w:displacedByCustomXml="next"/>
    <w:sdt>
      <w:sdtPr>
        <w:rPr>
          <w:rFonts w:asciiTheme="minorHAnsi" w:eastAsiaTheme="minorHAnsi" w:hAnsiTheme="minorHAnsi" w:cstheme="minorBidi"/>
          <w:color w:val="auto"/>
          <w:sz w:val="22"/>
          <w:szCs w:val="22"/>
          <w:lang w:val="de-DE"/>
        </w:rPr>
        <w:id w:val="1849836371"/>
        <w:docPartObj>
          <w:docPartGallery w:val="Bibliographies"/>
          <w:docPartUnique/>
        </w:docPartObj>
      </w:sdtPr>
      <w:sdtEndPr>
        <w:rPr>
          <w:lang w:val="de-AT"/>
        </w:rPr>
      </w:sdtEndPr>
      <w:sdtContent>
        <w:p w14:paraId="102DC62B" w14:textId="2C0FE38B" w:rsidR="003E5DB3" w:rsidRDefault="003E5DB3">
          <w:pPr>
            <w:pStyle w:val="berschrift1"/>
            <w:rPr>
              <w:lang w:val="de-DE"/>
            </w:rPr>
          </w:pPr>
          <w:r>
            <w:rPr>
              <w:lang w:val="de-DE"/>
            </w:rPr>
            <w:t>Literaturverzeich</w:t>
          </w:r>
          <w:r w:rsidR="00891EF6">
            <w:rPr>
              <w:lang w:val="de-DE"/>
            </w:rPr>
            <w:t>nis</w:t>
          </w:r>
          <w:bookmarkEnd w:id="173"/>
        </w:p>
        <w:p w14:paraId="7899033D" w14:textId="79CE78A7" w:rsidR="000F4093" w:rsidRPr="002052B2" w:rsidRDefault="000F4093" w:rsidP="002052B2">
          <w:pPr>
            <w:ind w:left="709" w:hanging="709"/>
            <w:rPr>
              <w:lang w:val="en-US"/>
            </w:rPr>
            <w:pPrChange w:id="174" w:author="Lardelli, Manuel (manuel.lardelli@uni-graz.at)" w:date="2022-02-17T11:07:00Z">
              <w:pPr/>
            </w:pPrChange>
          </w:pPr>
          <w:r>
            <w:rPr>
              <w:lang w:val="de-DE"/>
            </w:rPr>
            <w:t>Bal, Mieke (1980) „</w:t>
          </w:r>
          <w:r>
            <w:rPr>
              <w:i/>
              <w:iCs/>
              <w:lang w:val="de-DE"/>
            </w:rPr>
            <w:t>De theorie van vertellen en verhalen.</w:t>
          </w:r>
          <w:r>
            <w:rPr>
              <w:lang w:val="de-DE"/>
            </w:rPr>
            <w:t xml:space="preserve"> </w:t>
          </w:r>
          <w:r w:rsidRPr="002052B2">
            <w:rPr>
              <w:lang w:val="en-US"/>
            </w:rPr>
            <w:t>Muiderberg: Coutinho.</w:t>
          </w:r>
        </w:p>
        <w:p w14:paraId="4A0D69A0" w14:textId="726F1663" w:rsidR="000F4093" w:rsidRPr="002052B2" w:rsidRDefault="000F4093" w:rsidP="002052B2">
          <w:pPr>
            <w:ind w:left="709" w:hanging="709"/>
            <w:rPr>
              <w:lang w:val="en-US"/>
            </w:rPr>
            <w:pPrChange w:id="175" w:author="Lardelli, Manuel (manuel.lardelli@uni-graz.at)" w:date="2022-02-17T11:07:00Z">
              <w:pPr/>
            </w:pPrChange>
          </w:pPr>
          <w:r w:rsidRPr="002052B2">
            <w:rPr>
              <w:lang w:val="en-US"/>
            </w:rPr>
            <w:t>Catford, J. C. (1978) „</w:t>
          </w:r>
          <w:r w:rsidRPr="002052B2">
            <w:rPr>
              <w:i/>
              <w:iCs/>
              <w:lang w:val="en-US"/>
            </w:rPr>
            <w:t>A Linguistic Theory of Translation.</w:t>
          </w:r>
          <w:r w:rsidRPr="002052B2">
            <w:rPr>
              <w:lang w:val="en-US"/>
            </w:rPr>
            <w:t xml:space="preserve"> Oxford: Oxford University Press.</w:t>
          </w:r>
        </w:p>
        <w:sdt>
          <w:sdtPr>
            <w:id w:val="111145805"/>
            <w:bibliography/>
          </w:sdtPr>
          <w:sdtEndPr/>
          <w:sdtContent>
            <w:p w14:paraId="29AD672F" w14:textId="328F83ED" w:rsidR="000F4093" w:rsidRPr="002052B2" w:rsidRDefault="003E5DB3" w:rsidP="002052B2">
              <w:pPr>
                <w:pStyle w:val="Literaturverzeichnis"/>
                <w:ind w:left="709" w:hanging="709"/>
                <w:rPr>
                  <w:i/>
                  <w:iCs/>
                  <w:lang w:val="en-US"/>
                </w:rPr>
                <w:pPrChange w:id="176" w:author="Lardelli, Manuel (manuel.lardelli@uni-graz.at)" w:date="2022-02-17T11:07:00Z">
                  <w:pPr>
                    <w:pStyle w:val="Literaturverzeichnis"/>
                  </w:pPr>
                </w:pPrChange>
              </w:pPr>
              <w:r>
                <w:fldChar w:fldCharType="begin"/>
              </w:r>
              <w:r w:rsidRPr="002052B2">
                <w:rPr>
                  <w:lang w:val="en-US"/>
                </w:rPr>
                <w:instrText>BIBLIOGRAPHY</w:instrText>
              </w:r>
              <w:r>
                <w:fldChar w:fldCharType="separate"/>
              </w:r>
              <w:r w:rsidR="000F4093" w:rsidRPr="002052B2">
                <w:rPr>
                  <w:lang w:val="en-US"/>
                </w:rPr>
                <w:t xml:space="preserve">de Ward, Peter (2020) </w:t>
              </w:r>
              <w:r w:rsidR="000F4093" w:rsidRPr="002052B2">
                <w:rPr>
                  <w:i/>
                  <w:iCs/>
                  <w:lang w:val="en-US"/>
                </w:rPr>
                <w:t>“Kitty Zwart (1943-2020),</w:t>
              </w:r>
              <w:r w:rsidR="000F4093" w:rsidRPr="000F4093">
                <w:rPr>
                  <w:i/>
                  <w:iCs/>
                  <w:lang w:val="nl-NL"/>
                </w:rPr>
                <w:t xml:space="preserve"> hooggeleerde vrouw die vocht voor vertaal vak“</w:t>
              </w:r>
              <w:r w:rsidR="000F4093" w:rsidRPr="002052B2">
                <w:rPr>
                  <w:lang w:val="en-US"/>
                  <w:rPrChange w:id="177" w:author="Lardelli, Manuel (manuel.lardelli@uni-graz.at)" w:date="2022-02-17T11:07:00Z">
                    <w:rPr>
                      <w:i/>
                      <w:iCs/>
                      <w:lang w:val="en-US"/>
                    </w:rPr>
                  </w:rPrChange>
                </w:rPr>
                <w:t xml:space="preserve">, in: </w:t>
              </w:r>
              <w:r w:rsidR="002052B2" w:rsidRPr="002052B2">
                <w:fldChar w:fldCharType="begin"/>
              </w:r>
              <w:r w:rsidR="002052B2" w:rsidRPr="002052B2">
                <w:rPr>
                  <w:lang w:val="en-US"/>
                  <w:rPrChange w:id="178" w:author="Lardelli, Manuel (manuel.lardelli@uni-graz.at)" w:date="2022-02-17T11:07:00Z">
                    <w:rPr>
                      <w:lang w:val="en-US"/>
                    </w:rPr>
                  </w:rPrChange>
                </w:rPr>
                <w:instrText xml:space="preserve"> HYPERLINK "https://www.volkskrant.</w:instrText>
              </w:r>
              <w:r w:rsidR="002052B2" w:rsidRPr="002052B2">
                <w:rPr>
                  <w:lang w:val="en-US"/>
                  <w:rPrChange w:id="179" w:author="Lardelli, Manuel (manuel.lardelli@uni-graz.at)" w:date="2022-02-17T11:07:00Z">
                    <w:rPr>
                      <w:lang w:val="en-US"/>
                    </w:rPr>
                  </w:rPrChange>
                </w:rPr>
                <w:instrText xml:space="preserve">nl/mensen/kitty-zwart-1943-2020-hooggeleerde-vrouw-die-vocht-voor-vertaalvak~b3a82c6e2/" </w:instrText>
              </w:r>
              <w:r w:rsidR="002052B2" w:rsidRPr="002052B2">
                <w:rPr>
                  <w:rPrChange w:id="180" w:author="Lardelli, Manuel (manuel.lardelli@uni-graz.at)" w:date="2022-02-17T11:07:00Z">
                    <w:rPr/>
                  </w:rPrChange>
                </w:rPr>
                <w:fldChar w:fldCharType="separate"/>
              </w:r>
              <w:r w:rsidR="000F4093" w:rsidRPr="002052B2">
                <w:rPr>
                  <w:rStyle w:val="Hyperlink"/>
                  <w:lang w:val="en-US"/>
                  <w:rPrChange w:id="181" w:author="Lardelli, Manuel (manuel.lardelli@uni-graz.at)" w:date="2022-02-17T11:07:00Z">
                    <w:rPr>
                      <w:rStyle w:val="Hyperlink"/>
                      <w:i/>
                      <w:iCs/>
                      <w:lang w:val="en-US"/>
                    </w:rPr>
                  </w:rPrChange>
                </w:rPr>
                <w:t>https://www.volkskrant.nl/mensen/kitty-zwart-1943-2020-hooggeleerde-vrouw-die-vocht-voor-vertaalvak~b3a82c6e2/</w:t>
              </w:r>
              <w:r w:rsidR="002052B2" w:rsidRPr="002052B2">
                <w:rPr>
                  <w:rStyle w:val="Hyperlink"/>
                  <w:rPrChange w:id="182" w:author="Lardelli, Manuel (manuel.lardelli@uni-graz.at)" w:date="2022-02-17T11:07:00Z">
                    <w:rPr>
                      <w:rStyle w:val="Hyperlink"/>
                      <w:i/>
                      <w:iCs/>
                    </w:rPr>
                  </w:rPrChange>
                </w:rPr>
                <w:fldChar w:fldCharType="end"/>
              </w:r>
              <w:r w:rsidR="000F4093" w:rsidRPr="002052B2">
                <w:rPr>
                  <w:lang w:val="en-US"/>
                  <w:rPrChange w:id="183" w:author="Lardelli, Manuel (manuel.lardelli@uni-graz.at)" w:date="2022-02-17T11:07:00Z">
                    <w:rPr>
                      <w:i/>
                      <w:iCs/>
                      <w:lang w:val="en-US"/>
                    </w:rPr>
                  </w:rPrChange>
                </w:rPr>
                <w:t xml:space="preserve"> [24.01.2022]</w:t>
              </w:r>
            </w:p>
            <w:p w14:paraId="46C4DED5" w14:textId="00F791FD" w:rsidR="000F4093" w:rsidRPr="002052B2" w:rsidRDefault="000F4093" w:rsidP="002052B2">
              <w:pPr>
                <w:ind w:left="709" w:hanging="709"/>
                <w:rPr>
                  <w:lang w:val="en-US"/>
                </w:rPr>
                <w:pPrChange w:id="184" w:author="Lardelli, Manuel (manuel.lardelli@uni-graz.at)" w:date="2022-02-17T11:07:00Z">
                  <w:pPr/>
                </w:pPrChange>
              </w:pPr>
              <w:r w:rsidRPr="002052B2">
                <w:rPr>
                  <w:lang w:val="en-US"/>
                </w:rPr>
                <w:t>Halliday, Michael (1973) "Explorations in the Functions of Language" London: Edward Arnold.</w:t>
              </w:r>
            </w:p>
            <w:p w14:paraId="100FB461" w14:textId="2FB2C143" w:rsidR="000F4093" w:rsidRPr="002052B2" w:rsidRDefault="000F4093" w:rsidP="002052B2">
              <w:pPr>
                <w:ind w:left="709" w:hanging="709"/>
                <w:rPr>
                  <w:noProof/>
                  <w:lang w:val="en-US"/>
                </w:rPr>
                <w:pPrChange w:id="185" w:author="Lardelli, Manuel (manuel.lardelli@uni-graz.at)" w:date="2022-02-17T11:07:00Z">
                  <w:pPr/>
                </w:pPrChange>
              </w:pPr>
              <w:r w:rsidRPr="002052B2">
                <w:rPr>
                  <w:lang w:val="en-US"/>
                </w:rPr>
                <w:t>Trupej, Janko (</w:t>
              </w:r>
              <w:r w:rsidRPr="002052B2">
                <w:rPr>
                  <w:noProof/>
                  <w:lang w:val="en-US"/>
                </w:rPr>
                <w:t xml:space="preserve">„Problem medkulturnosti pro prevajanju trivialne literature, na primeru romanov zaklad v srebrnem in boter.“, in: </w:t>
              </w:r>
              <w:r w:rsidR="002052B2">
                <w:fldChar w:fldCharType="begin"/>
              </w:r>
              <w:r w:rsidR="002052B2" w:rsidRPr="002052B2">
                <w:rPr>
                  <w:lang w:val="en-US"/>
                </w:rPr>
                <w:instrText xml:space="preserve"> HYPERLINK "https://dk.um.si/IzpisGradiva.php?id=11467&amp;lan</w:instrText>
              </w:r>
              <w:r w:rsidR="002052B2" w:rsidRPr="002052B2">
                <w:rPr>
                  <w:lang w:val="en-US"/>
                </w:rPr>
                <w:instrText xml:space="preserve">g=eng" </w:instrText>
              </w:r>
              <w:r w:rsidR="002052B2">
                <w:fldChar w:fldCharType="separate"/>
              </w:r>
              <w:r w:rsidRPr="002052B2">
                <w:rPr>
                  <w:rStyle w:val="Hyperlink"/>
                  <w:noProof/>
                  <w:lang w:val="en-US"/>
                </w:rPr>
                <w:t>https://dk.um.si/IzpisGradiva.php?id=11467&amp;lang=eng</w:t>
              </w:r>
              <w:r w:rsidR="002052B2">
                <w:rPr>
                  <w:rStyle w:val="Hyperlink"/>
                  <w:noProof/>
                </w:rPr>
                <w:fldChar w:fldCharType="end"/>
              </w:r>
              <w:r w:rsidRPr="002052B2">
                <w:rPr>
                  <w:noProof/>
                  <w:lang w:val="en-US"/>
                </w:rPr>
                <w:t xml:space="preserve"> [26.01.2022]</w:t>
              </w:r>
            </w:p>
            <w:p w14:paraId="119BCD18" w14:textId="7C7E222F" w:rsidR="000F4093" w:rsidRPr="002052B2" w:rsidRDefault="000F4093" w:rsidP="002052B2">
              <w:pPr>
                <w:ind w:left="709" w:hanging="709"/>
                <w:rPr>
                  <w:noProof/>
                  <w:lang w:val="en-US"/>
                </w:rPr>
                <w:pPrChange w:id="186" w:author="Lardelli, Manuel (manuel.lardelli@uni-graz.at)" w:date="2022-02-17T11:07:00Z">
                  <w:pPr/>
                </w:pPrChange>
              </w:pPr>
              <w:r w:rsidRPr="002052B2">
                <w:rPr>
                  <w:noProof/>
                  <w:lang w:val="en-US"/>
                </w:rPr>
                <w:t xml:space="preserve">van Leuven-Zwart, Kitty (1989) "„Translation and Original: Similarities and Dissimilarities I.“, in: </w:t>
              </w:r>
              <w:r w:rsidRPr="002052B2">
                <w:rPr>
                  <w:i/>
                  <w:iCs/>
                  <w:noProof/>
                  <w:lang w:val="en-US"/>
                  <w:rPrChange w:id="187" w:author="Lardelli, Manuel (manuel.lardelli@uni-graz.at)" w:date="2022-02-17T11:07:00Z">
                    <w:rPr>
                      <w:noProof/>
                      <w:lang w:val="en-US"/>
                    </w:rPr>
                  </w:rPrChange>
                </w:rPr>
                <w:t>Target</w:t>
              </w:r>
              <w:r w:rsidRPr="002052B2">
                <w:rPr>
                  <w:noProof/>
                  <w:lang w:val="en-US"/>
                </w:rPr>
                <w:t xml:space="preserve"> 1:2, 151-181.</w:t>
              </w:r>
            </w:p>
            <w:p w14:paraId="0DF254DF" w14:textId="77ACF45D" w:rsidR="000F4093" w:rsidRPr="002052B2" w:rsidRDefault="00CC030E" w:rsidP="002052B2">
              <w:pPr>
                <w:ind w:left="709" w:hanging="709"/>
                <w:rPr>
                  <w:noProof/>
                  <w:lang w:val="en-US"/>
                </w:rPr>
                <w:pPrChange w:id="188" w:author="Lardelli, Manuel (manuel.lardelli@uni-graz.at)" w:date="2022-02-17T11:07:00Z">
                  <w:pPr/>
                </w:pPrChange>
              </w:pPr>
              <w:r w:rsidRPr="002052B2">
                <w:rPr>
                  <w:noProof/>
                  <w:lang w:val="en-US"/>
                </w:rPr>
                <w:t xml:space="preserve">van Leuven-Zwart, Kitty </w:t>
              </w:r>
              <w:r w:rsidR="000F4093" w:rsidRPr="002052B2">
                <w:rPr>
                  <w:noProof/>
                  <w:lang w:val="en-US"/>
                </w:rPr>
                <w:t>(1990) „Translation and Original: Similarities and Dissimilarities II.“</w:t>
              </w:r>
              <w:r w:rsidRPr="002052B2">
                <w:rPr>
                  <w:noProof/>
                  <w:lang w:val="en-US"/>
                </w:rPr>
                <w:t xml:space="preserve">, in: </w:t>
              </w:r>
              <w:r w:rsidRPr="002052B2">
                <w:rPr>
                  <w:i/>
                  <w:iCs/>
                  <w:noProof/>
                  <w:lang w:val="en-US"/>
                  <w:rPrChange w:id="189" w:author="Lardelli, Manuel (manuel.lardelli@uni-graz.at)" w:date="2022-02-17T11:08:00Z">
                    <w:rPr>
                      <w:noProof/>
                      <w:lang w:val="en-US"/>
                    </w:rPr>
                  </w:rPrChange>
                </w:rPr>
                <w:t>Target</w:t>
              </w:r>
              <w:r w:rsidRPr="002052B2">
                <w:rPr>
                  <w:noProof/>
                  <w:lang w:val="en-US"/>
                </w:rPr>
                <w:t xml:space="preserve"> 2:1, 69-95.</w:t>
              </w:r>
            </w:p>
            <w:p w14:paraId="47181100" w14:textId="31F27E3E" w:rsidR="003E5DB3" w:rsidRDefault="00CC030E" w:rsidP="002052B2">
              <w:pPr>
                <w:ind w:left="709" w:hanging="709"/>
                <w:pPrChange w:id="190" w:author="Lardelli, Manuel (manuel.lardelli@uni-graz.at)" w:date="2022-02-17T11:07:00Z">
                  <w:pPr/>
                </w:pPrChange>
              </w:pPr>
              <w:r>
                <w:rPr>
                  <w:noProof/>
                </w:rPr>
                <w:lastRenderedPageBreak/>
                <w:t xml:space="preserve">Westermayer, Stefanie (2020) "Ein Ring, zwei Übersetzungen - Die beiden deutschen Übersetzungen von The Lord of the Rings unter dem Gesichtspunkt der Neuübersetzungshypothese", in: </w:t>
              </w:r>
              <w:r w:rsidR="002052B2">
                <w:fldChar w:fldCharType="begin"/>
              </w:r>
              <w:r w:rsidR="002052B2">
                <w:instrText xml:space="preserve"> HYPERLINK "ht</w:instrText>
              </w:r>
              <w:r w:rsidR="002052B2">
                <w:instrText xml:space="preserve">tps://unipub.uni-graz.at/obvugrhs/content/titleinfo/5754800" </w:instrText>
              </w:r>
              <w:r w:rsidR="002052B2">
                <w:fldChar w:fldCharType="separate"/>
              </w:r>
              <w:r w:rsidRPr="00CC030E">
                <w:rPr>
                  <w:rStyle w:val="Hyperlink"/>
                  <w:noProof/>
                </w:rPr>
                <w:t>https://unipub.uni-graz.at/obvugrhs/content/titleinfo/5754800</w:t>
              </w:r>
              <w:r w:rsidR="002052B2">
                <w:rPr>
                  <w:rStyle w:val="Hyperlink"/>
                  <w:noProof/>
                </w:rPr>
                <w:fldChar w:fldCharType="end"/>
              </w:r>
              <w:r>
                <w:rPr>
                  <w:noProof/>
                </w:rPr>
                <w:t xml:space="preserve"> [14.02.2022]</w:t>
              </w:r>
              <w:r w:rsidR="003E5DB3">
                <w:rPr>
                  <w:b/>
                  <w:bCs/>
                </w:rPr>
                <w:fldChar w:fldCharType="end"/>
              </w:r>
            </w:p>
          </w:sdtContent>
        </w:sdt>
      </w:sdtContent>
    </w:sdt>
    <w:p w14:paraId="51203F06" w14:textId="78592D5A" w:rsidR="00D61AA9" w:rsidRDefault="00D61AA9" w:rsidP="003E5DB3"/>
    <w:p w14:paraId="3E1DC054" w14:textId="77777777" w:rsidR="00D61AA9" w:rsidRPr="00D61AA9" w:rsidRDefault="00D61AA9" w:rsidP="00D61AA9"/>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3149"/>
        <w:gridCol w:w="4961"/>
      </w:tblGrid>
      <w:tr w:rsidR="002052B2" w:rsidRPr="006A2CFF" w14:paraId="2EB39F49" w14:textId="77777777" w:rsidTr="00946708">
        <w:tc>
          <w:tcPr>
            <w:tcW w:w="4248" w:type="dxa"/>
            <w:gridSpan w:val="2"/>
            <w:shd w:val="clear" w:color="auto" w:fill="D9D9D9"/>
            <w:tcMar>
              <w:top w:w="85" w:type="dxa"/>
              <w:bottom w:w="85" w:type="dxa"/>
            </w:tcMar>
          </w:tcPr>
          <w:p w14:paraId="1F83B33B" w14:textId="77777777" w:rsidR="002052B2" w:rsidRPr="006A2CFF" w:rsidRDefault="002052B2" w:rsidP="00946708">
            <w:pPr>
              <w:rPr>
                <w:b/>
                <w:lang w:val="de-DE"/>
              </w:rPr>
            </w:pPr>
            <w:r w:rsidRPr="006A2CFF">
              <w:rPr>
                <w:b/>
                <w:lang w:val="de-DE"/>
              </w:rPr>
              <w:t>Benotungskriterium</w:t>
            </w:r>
          </w:p>
        </w:tc>
        <w:tc>
          <w:tcPr>
            <w:tcW w:w="4961" w:type="dxa"/>
            <w:tcBorders>
              <w:right w:val="single" w:sz="4" w:space="0" w:color="auto"/>
            </w:tcBorders>
            <w:shd w:val="clear" w:color="auto" w:fill="D9D9D9"/>
            <w:tcMar>
              <w:top w:w="85" w:type="dxa"/>
              <w:bottom w:w="85" w:type="dxa"/>
            </w:tcMar>
          </w:tcPr>
          <w:p w14:paraId="1A7FAA43" w14:textId="77777777" w:rsidR="002052B2" w:rsidRPr="006A2CFF" w:rsidRDefault="002052B2" w:rsidP="00946708">
            <w:pPr>
              <w:rPr>
                <w:b/>
                <w:lang w:val="de-DE"/>
              </w:rPr>
            </w:pPr>
            <w:r w:rsidRPr="006A2CFF">
              <w:rPr>
                <w:b/>
                <w:lang w:val="de-DE"/>
              </w:rPr>
              <w:t>Punkte</w:t>
            </w:r>
          </w:p>
        </w:tc>
      </w:tr>
      <w:tr w:rsidR="002052B2" w:rsidRPr="006A2CFF" w14:paraId="243A8A33" w14:textId="77777777" w:rsidTr="00946708">
        <w:tc>
          <w:tcPr>
            <w:tcW w:w="1099" w:type="dxa"/>
            <w:shd w:val="clear" w:color="auto" w:fill="auto"/>
            <w:tcMar>
              <w:top w:w="85" w:type="dxa"/>
              <w:bottom w:w="85" w:type="dxa"/>
            </w:tcMar>
          </w:tcPr>
          <w:p w14:paraId="3BF29048" w14:textId="77777777" w:rsidR="002052B2" w:rsidRPr="006A2CFF" w:rsidRDefault="002052B2" w:rsidP="00946708">
            <w:pPr>
              <w:rPr>
                <w:lang w:val="de-DE"/>
              </w:rPr>
            </w:pPr>
            <w:r w:rsidRPr="006A2CFF">
              <w:rPr>
                <w:lang w:val="de-DE"/>
              </w:rPr>
              <w:t>A</w:t>
            </w:r>
          </w:p>
        </w:tc>
        <w:tc>
          <w:tcPr>
            <w:tcW w:w="3149" w:type="dxa"/>
            <w:shd w:val="clear" w:color="auto" w:fill="auto"/>
            <w:tcMar>
              <w:top w:w="85" w:type="dxa"/>
              <w:bottom w:w="85" w:type="dxa"/>
            </w:tcMar>
          </w:tcPr>
          <w:p w14:paraId="6395EF0C" w14:textId="77777777" w:rsidR="002052B2" w:rsidRPr="006A2CFF" w:rsidRDefault="002052B2" w:rsidP="00946708">
            <w:pPr>
              <w:rPr>
                <w:lang w:val="de-DE"/>
              </w:rPr>
            </w:pPr>
            <w:r w:rsidRPr="006A2CFF">
              <w:rPr>
                <w:lang w:val="de-DE"/>
              </w:rPr>
              <w:t>Inhalt</w:t>
            </w:r>
          </w:p>
        </w:tc>
        <w:tc>
          <w:tcPr>
            <w:tcW w:w="4961" w:type="dxa"/>
            <w:tcBorders>
              <w:right w:val="single" w:sz="4" w:space="0" w:color="auto"/>
            </w:tcBorders>
            <w:shd w:val="clear" w:color="auto" w:fill="auto"/>
            <w:tcMar>
              <w:top w:w="85" w:type="dxa"/>
              <w:bottom w:w="85" w:type="dxa"/>
            </w:tcMar>
          </w:tcPr>
          <w:p w14:paraId="0A0097D9" w14:textId="38E0CB5B" w:rsidR="002052B2" w:rsidRPr="006A2CFF" w:rsidRDefault="002052B2" w:rsidP="002052B2">
            <w:pPr>
              <w:rPr>
                <w:lang w:val="de-DE"/>
              </w:rPr>
            </w:pPr>
            <w:r>
              <w:rPr>
                <w:lang w:val="de-DE"/>
              </w:rPr>
              <w:t>6</w:t>
            </w:r>
            <w:r>
              <w:rPr>
                <w:lang w:val="de-DE"/>
              </w:rPr>
              <w:t xml:space="preserve">/15 = </w:t>
            </w:r>
            <w:r>
              <w:rPr>
                <w:lang w:val="de-DE"/>
              </w:rPr>
              <w:t>Sehr unwissenschaftliche Quellen, Beispiele nicht kontextualisiert. FF nicht wirklich benannt, Zielsetzung fehlt.</w:t>
            </w:r>
          </w:p>
          <w:p w14:paraId="53CE164E" w14:textId="43818712" w:rsidR="002052B2" w:rsidRPr="006A2CFF" w:rsidRDefault="002052B2" w:rsidP="00946708">
            <w:pPr>
              <w:rPr>
                <w:lang w:val="de-DE"/>
              </w:rPr>
            </w:pPr>
          </w:p>
        </w:tc>
      </w:tr>
      <w:tr w:rsidR="002052B2" w:rsidRPr="006A2CFF" w14:paraId="47FE4D66" w14:textId="77777777" w:rsidTr="00946708">
        <w:tc>
          <w:tcPr>
            <w:tcW w:w="1099" w:type="dxa"/>
            <w:shd w:val="clear" w:color="auto" w:fill="auto"/>
            <w:tcMar>
              <w:top w:w="85" w:type="dxa"/>
              <w:bottom w:w="85" w:type="dxa"/>
            </w:tcMar>
          </w:tcPr>
          <w:p w14:paraId="74D49486" w14:textId="77777777" w:rsidR="002052B2" w:rsidRPr="006A2CFF" w:rsidRDefault="002052B2" w:rsidP="00946708">
            <w:pPr>
              <w:rPr>
                <w:lang w:val="de-DE"/>
              </w:rPr>
            </w:pPr>
            <w:r w:rsidRPr="006A2CFF">
              <w:rPr>
                <w:lang w:val="de-DE"/>
              </w:rPr>
              <w:t>B</w:t>
            </w:r>
          </w:p>
        </w:tc>
        <w:tc>
          <w:tcPr>
            <w:tcW w:w="3149" w:type="dxa"/>
            <w:shd w:val="clear" w:color="auto" w:fill="auto"/>
            <w:tcMar>
              <w:top w:w="85" w:type="dxa"/>
              <w:bottom w:w="85" w:type="dxa"/>
            </w:tcMar>
          </w:tcPr>
          <w:p w14:paraId="1A52DC42" w14:textId="77777777" w:rsidR="002052B2" w:rsidRPr="006A2CFF" w:rsidRDefault="002052B2" w:rsidP="00946708">
            <w:pPr>
              <w:rPr>
                <w:lang w:val="de-DE"/>
              </w:rPr>
            </w:pPr>
            <w:r w:rsidRPr="006A2CFF">
              <w:rPr>
                <w:lang w:val="de-DE"/>
              </w:rPr>
              <w:t>Struktur und Logik</w:t>
            </w:r>
          </w:p>
        </w:tc>
        <w:tc>
          <w:tcPr>
            <w:tcW w:w="4961" w:type="dxa"/>
            <w:tcBorders>
              <w:right w:val="single" w:sz="4" w:space="0" w:color="auto"/>
            </w:tcBorders>
            <w:shd w:val="clear" w:color="auto" w:fill="auto"/>
            <w:tcMar>
              <w:top w:w="85" w:type="dxa"/>
              <w:bottom w:w="85" w:type="dxa"/>
            </w:tcMar>
          </w:tcPr>
          <w:p w14:paraId="77D881F3" w14:textId="25B368CC" w:rsidR="002052B2" w:rsidRPr="006A2CFF" w:rsidRDefault="002052B2" w:rsidP="00946708">
            <w:pPr>
              <w:rPr>
                <w:lang w:val="de-DE"/>
              </w:rPr>
            </w:pPr>
            <w:r>
              <w:rPr>
                <w:lang w:val="de-DE"/>
              </w:rPr>
              <w:t>8</w:t>
            </w:r>
            <w:r w:rsidRPr="006A2CFF">
              <w:rPr>
                <w:lang w:val="de-DE"/>
              </w:rPr>
              <w:t xml:space="preserve">/15 = </w:t>
            </w:r>
            <w:r>
              <w:rPr>
                <w:lang w:val="de-DE"/>
              </w:rPr>
              <w:t xml:space="preserve">Kapitel besteht aus </w:t>
            </w:r>
            <w:r>
              <w:rPr>
                <w:lang w:val="de-DE"/>
              </w:rPr>
              <w:t xml:space="preserve">einem Absatz, </w:t>
            </w:r>
            <w:r>
              <w:rPr>
                <w:lang w:val="de-DE"/>
              </w:rPr>
              <w:t xml:space="preserve">Absatzstruktur </w:t>
            </w:r>
            <w:r>
              <w:rPr>
                <w:lang w:val="de-DE"/>
              </w:rPr>
              <w:t>nicht</w:t>
            </w:r>
            <w:r>
              <w:rPr>
                <w:lang w:val="de-DE"/>
              </w:rPr>
              <w:t xml:space="preserve"> beachten. </w:t>
            </w:r>
            <w:r>
              <w:rPr>
                <w:lang w:val="de-DE"/>
              </w:rPr>
              <w:t>Beispiele nicht kontextualisiert.</w:t>
            </w:r>
          </w:p>
        </w:tc>
      </w:tr>
      <w:tr w:rsidR="002052B2" w:rsidRPr="006A2CFF" w14:paraId="7CCA54AC" w14:textId="77777777" w:rsidTr="00946708">
        <w:tc>
          <w:tcPr>
            <w:tcW w:w="1099" w:type="dxa"/>
            <w:shd w:val="clear" w:color="auto" w:fill="auto"/>
            <w:tcMar>
              <w:top w:w="85" w:type="dxa"/>
              <w:bottom w:w="85" w:type="dxa"/>
            </w:tcMar>
          </w:tcPr>
          <w:p w14:paraId="01EC214B" w14:textId="77777777" w:rsidR="002052B2" w:rsidRPr="006A2CFF" w:rsidRDefault="002052B2" w:rsidP="00946708">
            <w:pPr>
              <w:rPr>
                <w:lang w:val="de-DE"/>
              </w:rPr>
            </w:pPr>
            <w:r w:rsidRPr="006A2CFF">
              <w:rPr>
                <w:lang w:val="de-DE"/>
              </w:rPr>
              <w:t>C</w:t>
            </w:r>
          </w:p>
        </w:tc>
        <w:tc>
          <w:tcPr>
            <w:tcW w:w="3149" w:type="dxa"/>
            <w:shd w:val="clear" w:color="auto" w:fill="auto"/>
            <w:tcMar>
              <w:top w:w="85" w:type="dxa"/>
              <w:bottom w:w="85" w:type="dxa"/>
            </w:tcMar>
          </w:tcPr>
          <w:p w14:paraId="5AC5E88D" w14:textId="77777777" w:rsidR="002052B2" w:rsidRPr="006A2CFF" w:rsidRDefault="002052B2" w:rsidP="00946708">
            <w:pPr>
              <w:rPr>
                <w:lang w:val="de-DE"/>
              </w:rPr>
            </w:pPr>
            <w:r w:rsidRPr="006A2CFF">
              <w:rPr>
                <w:lang w:val="de-DE"/>
              </w:rPr>
              <w:t>Sprache und Stil</w:t>
            </w:r>
          </w:p>
        </w:tc>
        <w:tc>
          <w:tcPr>
            <w:tcW w:w="4961" w:type="dxa"/>
            <w:tcBorders>
              <w:right w:val="single" w:sz="4" w:space="0" w:color="auto"/>
            </w:tcBorders>
            <w:shd w:val="clear" w:color="auto" w:fill="auto"/>
            <w:tcMar>
              <w:top w:w="85" w:type="dxa"/>
              <w:bottom w:w="85" w:type="dxa"/>
            </w:tcMar>
          </w:tcPr>
          <w:p w14:paraId="75774CCD" w14:textId="45E0F589" w:rsidR="002052B2" w:rsidRPr="006A2CFF" w:rsidRDefault="002052B2" w:rsidP="00946708">
            <w:pPr>
              <w:rPr>
                <w:lang w:val="de-DE"/>
              </w:rPr>
            </w:pPr>
            <w:r>
              <w:rPr>
                <w:lang w:val="de-DE"/>
              </w:rPr>
              <w:t>7</w:t>
            </w:r>
            <w:r w:rsidRPr="006A2CFF">
              <w:rPr>
                <w:lang w:val="de-DE"/>
              </w:rPr>
              <w:t xml:space="preserve">/15 = </w:t>
            </w:r>
            <w:r>
              <w:rPr>
                <w:lang w:val="de-DE"/>
              </w:rPr>
              <w:t xml:space="preserve">Viele unwissenschaftliche Formulierungen (Verwendung von Vornamen, Titeln der Publikationen, usw.). </w:t>
            </w:r>
            <w:r>
              <w:rPr>
                <w:lang w:val="de-DE"/>
              </w:rPr>
              <w:t xml:space="preserve"> </w:t>
            </w:r>
            <w:r>
              <w:rPr>
                <w:lang w:val="de-DE"/>
              </w:rPr>
              <w:t>Nicht angemessene Ausdrücke und Sprache (z.B. sehr viele Nebensetze, Schachtelsätze, usw.)</w:t>
            </w:r>
          </w:p>
        </w:tc>
      </w:tr>
      <w:tr w:rsidR="002052B2" w:rsidRPr="006A2CFF" w14:paraId="7F4AA4E6" w14:textId="77777777" w:rsidTr="00946708">
        <w:tc>
          <w:tcPr>
            <w:tcW w:w="1099" w:type="dxa"/>
            <w:shd w:val="clear" w:color="auto" w:fill="auto"/>
            <w:tcMar>
              <w:top w:w="85" w:type="dxa"/>
              <w:bottom w:w="85" w:type="dxa"/>
            </w:tcMar>
          </w:tcPr>
          <w:p w14:paraId="791F4297" w14:textId="77777777" w:rsidR="002052B2" w:rsidRPr="006A2CFF" w:rsidRDefault="002052B2" w:rsidP="00946708">
            <w:pPr>
              <w:rPr>
                <w:lang w:val="de-DE"/>
              </w:rPr>
            </w:pPr>
            <w:r>
              <w:rPr>
                <w:lang w:val="de-DE"/>
              </w:rPr>
              <w:t>D</w:t>
            </w:r>
          </w:p>
        </w:tc>
        <w:tc>
          <w:tcPr>
            <w:tcW w:w="3149" w:type="dxa"/>
            <w:shd w:val="clear" w:color="auto" w:fill="auto"/>
            <w:tcMar>
              <w:top w:w="85" w:type="dxa"/>
              <w:bottom w:w="85" w:type="dxa"/>
            </w:tcMar>
          </w:tcPr>
          <w:p w14:paraId="3F4AA1A7" w14:textId="77777777" w:rsidR="002052B2" w:rsidRPr="006A2CFF" w:rsidRDefault="002052B2" w:rsidP="00946708">
            <w:pPr>
              <w:rPr>
                <w:lang w:val="de-DE"/>
              </w:rPr>
            </w:pPr>
            <w:r w:rsidRPr="006A2CFF">
              <w:rPr>
                <w:lang w:val="de-DE"/>
              </w:rPr>
              <w:t>Formalia</w:t>
            </w:r>
          </w:p>
        </w:tc>
        <w:tc>
          <w:tcPr>
            <w:tcW w:w="4961" w:type="dxa"/>
            <w:tcBorders>
              <w:right w:val="single" w:sz="4" w:space="0" w:color="auto"/>
            </w:tcBorders>
            <w:shd w:val="clear" w:color="auto" w:fill="auto"/>
            <w:tcMar>
              <w:top w:w="85" w:type="dxa"/>
              <w:bottom w:w="85" w:type="dxa"/>
            </w:tcMar>
          </w:tcPr>
          <w:p w14:paraId="2D2854D1" w14:textId="4F9D9B23" w:rsidR="002052B2" w:rsidRPr="006A2CFF" w:rsidRDefault="002052B2" w:rsidP="00946708">
            <w:pPr>
              <w:rPr>
                <w:lang w:val="de-DE"/>
              </w:rPr>
            </w:pPr>
            <w:r>
              <w:rPr>
                <w:lang w:val="de-DE"/>
              </w:rPr>
              <w:t>5</w:t>
            </w:r>
            <w:r w:rsidRPr="006A2CFF">
              <w:rPr>
                <w:lang w:val="de-DE"/>
              </w:rPr>
              <w:t xml:space="preserve">/15 = falsche Seitennummerierung </w:t>
            </w:r>
            <w:r>
              <w:rPr>
                <w:lang w:val="de-DE"/>
              </w:rPr>
              <w:t xml:space="preserve">(Einleitung zählt nicht zu den Seiten), </w:t>
            </w:r>
            <w:r>
              <w:rPr>
                <w:lang w:val="de-DE"/>
              </w:rPr>
              <w:t>Zitierweise komplett unbeachtet!</w:t>
            </w:r>
            <w:r>
              <w:rPr>
                <w:lang w:val="de-DE"/>
              </w:rPr>
              <w:t xml:space="preserve"> </w:t>
            </w:r>
          </w:p>
        </w:tc>
      </w:tr>
      <w:tr w:rsidR="002052B2" w:rsidRPr="006A2CFF" w14:paraId="5C493CF9" w14:textId="77777777" w:rsidTr="00946708">
        <w:tc>
          <w:tcPr>
            <w:tcW w:w="4248" w:type="dxa"/>
            <w:gridSpan w:val="2"/>
            <w:shd w:val="clear" w:color="auto" w:fill="auto"/>
            <w:tcMar>
              <w:top w:w="85" w:type="dxa"/>
              <w:bottom w:w="85" w:type="dxa"/>
            </w:tcMar>
          </w:tcPr>
          <w:p w14:paraId="6DA4F6A0" w14:textId="77777777" w:rsidR="002052B2" w:rsidRPr="006A2CFF" w:rsidRDefault="002052B2" w:rsidP="00946708">
            <w:pPr>
              <w:rPr>
                <w:b/>
                <w:lang w:val="de-DE"/>
              </w:rPr>
            </w:pPr>
            <w:r w:rsidRPr="006A2CFF">
              <w:rPr>
                <w:b/>
                <w:lang w:val="de-DE"/>
              </w:rPr>
              <w:t>Gesamt</w:t>
            </w:r>
          </w:p>
        </w:tc>
        <w:tc>
          <w:tcPr>
            <w:tcW w:w="4961" w:type="dxa"/>
            <w:tcBorders>
              <w:right w:val="single" w:sz="4" w:space="0" w:color="auto"/>
            </w:tcBorders>
            <w:shd w:val="clear" w:color="auto" w:fill="auto"/>
            <w:tcMar>
              <w:top w:w="85" w:type="dxa"/>
              <w:bottom w:w="85" w:type="dxa"/>
            </w:tcMar>
          </w:tcPr>
          <w:p w14:paraId="6C9647B1" w14:textId="0F501C0B" w:rsidR="002052B2" w:rsidRPr="006A2CFF" w:rsidRDefault="002052B2" w:rsidP="00946708">
            <w:pPr>
              <w:rPr>
                <w:b/>
                <w:lang w:val="de-DE"/>
              </w:rPr>
            </w:pPr>
            <w:r>
              <w:rPr>
                <w:b/>
                <w:lang w:val="de-DE"/>
              </w:rPr>
              <w:t>26</w:t>
            </w:r>
            <w:r w:rsidRPr="006A2CFF">
              <w:rPr>
                <w:b/>
                <w:lang w:val="de-DE"/>
              </w:rPr>
              <w:t>/60</w:t>
            </w:r>
          </w:p>
        </w:tc>
      </w:tr>
    </w:tbl>
    <w:p w14:paraId="62735221" w14:textId="77777777" w:rsidR="00D61AA9" w:rsidRPr="00D61AA9" w:rsidRDefault="00D61AA9" w:rsidP="00D61AA9"/>
    <w:sectPr w:rsidR="00D61AA9" w:rsidRPr="00D61AA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ardelli, Manuel (manuel.lardelli@uni-graz.at)" w:date="2022-02-17T10:26:00Z" w:initials="LM(">
    <w:p w14:paraId="397651FD" w14:textId="7989E006" w:rsidR="002052B2" w:rsidRDefault="002052B2">
      <w:pPr>
        <w:pStyle w:val="Kommentartext"/>
      </w:pPr>
      <w:r>
        <w:rPr>
          <w:rStyle w:val="Kommentarzeichen"/>
        </w:rPr>
        <w:annotationRef/>
      </w:r>
      <w:r>
        <w:t>Blocksatz fehlt im ganzen Dokument</w:t>
      </w:r>
    </w:p>
  </w:comment>
  <w:comment w:id="5" w:author="Lardelli, Manuel (manuel.lardelli@uni-graz.at)" w:date="2022-02-17T10:27:00Z" w:initials="LM(">
    <w:p w14:paraId="60B16E31" w14:textId="2A63C0A3" w:rsidR="002052B2" w:rsidRDefault="002052B2">
      <w:pPr>
        <w:pStyle w:val="Kommentartext"/>
      </w:pPr>
      <w:r>
        <w:rPr>
          <w:rStyle w:val="Kommentarzeichen"/>
        </w:rPr>
        <w:annotationRef/>
      </w:r>
      <w:r>
        <w:t>Die Diss als Referenz angeben</w:t>
      </w:r>
    </w:p>
  </w:comment>
  <w:comment w:id="6" w:author="Lardelli, Manuel (manuel.lardelli@uni-graz.at)" w:date="2022-02-17T10:28:00Z" w:initials="LM(">
    <w:p w14:paraId="6B37DC29" w14:textId="60A2227C" w:rsidR="002052B2" w:rsidRDefault="002052B2">
      <w:pPr>
        <w:pStyle w:val="Kommentartext"/>
      </w:pPr>
      <w:r>
        <w:rPr>
          <w:rStyle w:val="Kommentarzeichen"/>
        </w:rPr>
        <w:annotationRef/>
      </w:r>
      <w:r>
        <w:t xml:space="preserve">Solche Details gehören nicht zu einer wissenschaftlichen Arbeit, das habe ich mehrmals erklärt. </w:t>
      </w:r>
    </w:p>
  </w:comment>
  <w:comment w:id="10" w:author="Lardelli, Manuel (manuel.lardelli@uni-graz.at)" w:date="2022-02-17T10:28:00Z" w:initials="LM(">
    <w:p w14:paraId="3608A2D4" w14:textId="4B392B1D" w:rsidR="002052B2" w:rsidRDefault="002052B2">
      <w:pPr>
        <w:pStyle w:val="Kommentartext"/>
      </w:pPr>
      <w:r>
        <w:rPr>
          <w:rStyle w:val="Kommentarzeichen"/>
        </w:rPr>
        <w:annotationRef/>
      </w:r>
      <w:r>
        <w:t>Punkt bitte nach Komma</w:t>
      </w:r>
    </w:p>
  </w:comment>
  <w:comment w:id="12" w:author="Lardelli, Manuel (manuel.lardelli@uni-graz.at)" w:date="2022-02-17T10:28:00Z" w:initials="LM(">
    <w:p w14:paraId="4711DC84" w14:textId="71555BB3" w:rsidR="002052B2" w:rsidRDefault="002052B2">
      <w:pPr>
        <w:pStyle w:val="Kommentartext"/>
      </w:pPr>
      <w:r>
        <w:rPr>
          <w:rStyle w:val="Kommentarzeichen"/>
        </w:rPr>
        <w:annotationRef/>
      </w:r>
      <w:r>
        <w:t xml:space="preserve">Quellen sind immer benötig + ein Satz allein ist nicht stilistisch angebracht. Absatzstruktur beachten. </w:t>
      </w:r>
    </w:p>
  </w:comment>
  <w:comment w:id="26" w:author="Lardelli, Manuel (manuel.lardelli@uni-graz.at)" w:date="2022-02-17T10:30:00Z" w:initials="LM(">
    <w:p w14:paraId="43A04ACF" w14:textId="44DE4D8C" w:rsidR="002052B2" w:rsidRDefault="002052B2">
      <w:pPr>
        <w:pStyle w:val="Kommentartext"/>
      </w:pPr>
      <w:r>
        <w:rPr>
          <w:rStyle w:val="Kommentarzeichen"/>
        </w:rPr>
        <w:annotationRef/>
      </w:r>
      <w:r>
        <w:t xml:space="preserve">Die Satzstruktur ist hier nicht passend. </w:t>
      </w:r>
    </w:p>
  </w:comment>
  <w:comment w:id="27" w:author="Lardelli, Manuel (manuel.lardelli@uni-graz.at)" w:date="2022-02-17T10:48:00Z" w:initials="LM(">
    <w:p w14:paraId="76A185A5" w14:textId="314C9F2F" w:rsidR="002052B2" w:rsidRDefault="002052B2">
      <w:pPr>
        <w:pStyle w:val="Kommentartext"/>
      </w:pPr>
      <w:r>
        <w:rPr>
          <w:rStyle w:val="Kommentarzeichen"/>
        </w:rPr>
        <w:annotationRef/>
      </w:r>
      <w:r>
        <w:t>FF wird nicht konkret benannt und Zielstellung fehlt</w:t>
      </w:r>
    </w:p>
  </w:comment>
  <w:comment w:id="37" w:author="Lardelli, Manuel (manuel.lardelli@uni-graz.at)" w:date="2022-02-17T10:34:00Z" w:initials="LM(">
    <w:p w14:paraId="36699D00" w14:textId="3CA3C462" w:rsidR="002052B2" w:rsidRDefault="002052B2">
      <w:pPr>
        <w:pStyle w:val="Kommentartext"/>
      </w:pPr>
      <w:r>
        <w:rPr>
          <w:rStyle w:val="Kommentarzeichen"/>
        </w:rPr>
        <w:annotationRef/>
      </w:r>
      <w:r>
        <w:t>Wörtliche Zitaten werden nicht so wiedergegeben</w:t>
      </w:r>
    </w:p>
  </w:comment>
  <w:comment w:id="41" w:author="Lardelli, Manuel (manuel.lardelli@uni-graz.at)" w:date="2022-02-17T10:35:00Z" w:initials="LM(">
    <w:p w14:paraId="71B1CB26" w14:textId="02A271E2" w:rsidR="002052B2" w:rsidRDefault="002052B2">
      <w:pPr>
        <w:pStyle w:val="Kommentartext"/>
      </w:pPr>
      <w:r>
        <w:rPr>
          <w:rStyle w:val="Kommentarzeichen"/>
        </w:rPr>
        <w:annotationRef/>
      </w:r>
      <w:r>
        <w:t>Absatzstruktur</w:t>
      </w:r>
    </w:p>
  </w:comment>
  <w:comment w:id="43" w:author="Lardelli, Manuel (manuel.lardelli@uni-graz.at)" w:date="2022-02-17T10:35:00Z" w:initials="LM(">
    <w:p w14:paraId="2CF79956" w14:textId="0EAE968E" w:rsidR="002052B2" w:rsidRDefault="002052B2">
      <w:pPr>
        <w:pStyle w:val="Kommentartext"/>
      </w:pPr>
      <w:r>
        <w:rPr>
          <w:rStyle w:val="Kommentarzeichen"/>
        </w:rPr>
        <w:annotationRef/>
      </w:r>
      <w:r>
        <w:t>Ibid nur wenn die Quelle schon im Absatz erwähnt wurde</w:t>
      </w:r>
    </w:p>
  </w:comment>
  <w:comment w:id="46" w:author="Lardelli, Manuel (manuel.lardelli@uni-graz.at)" w:date="2022-02-17T10:36:00Z" w:initials="LM(">
    <w:p w14:paraId="4DBE70BB" w14:textId="6E2172E3" w:rsidR="002052B2" w:rsidRDefault="002052B2">
      <w:pPr>
        <w:pStyle w:val="Kommentartext"/>
      </w:pPr>
      <w:r>
        <w:rPr>
          <w:rStyle w:val="Kommentarzeichen"/>
        </w:rPr>
        <w:annotationRef/>
      </w:r>
      <w:r>
        <w:t>Sie müssen das Beispiel besser einleiten</w:t>
      </w:r>
    </w:p>
  </w:comment>
  <w:comment w:id="47" w:author="Lardelli, Manuel (manuel.lardelli@uni-graz.at)" w:date="2022-02-17T10:37:00Z" w:initials="LM(">
    <w:p w14:paraId="14416561" w14:textId="3D51F6C6" w:rsidR="002052B2" w:rsidRDefault="002052B2">
      <w:pPr>
        <w:pStyle w:val="Kommentartext"/>
      </w:pPr>
      <w:r>
        <w:rPr>
          <w:rStyle w:val="Kommentarzeichen"/>
        </w:rPr>
        <w:annotationRef/>
      </w:r>
      <w:r>
        <w:t>???</w:t>
      </w:r>
    </w:p>
  </w:comment>
  <w:comment w:id="62" w:author="Lardelli, Manuel (manuel.lardelli@uni-graz.at)" w:date="2022-02-17T10:38:00Z" w:initials="LM(">
    <w:p w14:paraId="678210D3" w14:textId="0728637E" w:rsidR="002052B2" w:rsidRDefault="002052B2">
      <w:pPr>
        <w:pStyle w:val="Kommentartext"/>
      </w:pPr>
      <w:r>
        <w:rPr>
          <w:rStyle w:val="Kommentarzeichen"/>
        </w:rPr>
        <w:annotationRef/>
      </w:r>
      <w:r>
        <w:t>Nicht wenn danach Unterkapitel zu finden sind!!</w:t>
      </w:r>
    </w:p>
  </w:comment>
  <w:comment w:id="65" w:author="Lardelli, Manuel (manuel.lardelli@uni-graz.at)" w:date="2022-02-17T10:39:00Z" w:initials="LM(">
    <w:p w14:paraId="3D414D05" w14:textId="567F459C" w:rsidR="002052B2" w:rsidRDefault="002052B2">
      <w:pPr>
        <w:pStyle w:val="Kommentartext"/>
      </w:pPr>
      <w:r>
        <w:rPr>
          <w:rStyle w:val="Kommentarzeichen"/>
        </w:rPr>
        <w:annotationRef/>
      </w:r>
      <w:r>
        <w:t>Wo ist die Quelle hier?</w:t>
      </w:r>
    </w:p>
  </w:comment>
  <w:comment w:id="66" w:author="Lardelli, Manuel (manuel.lardelli@uni-graz.at)" w:date="2022-02-17T10:40:00Z" w:initials="LM(">
    <w:p w14:paraId="6B9E5F84" w14:textId="58509068" w:rsidR="002052B2" w:rsidRDefault="002052B2">
      <w:pPr>
        <w:pStyle w:val="Kommentartext"/>
      </w:pPr>
      <w:r>
        <w:rPr>
          <w:rStyle w:val="Kommentarzeichen"/>
        </w:rPr>
        <w:annotationRef/>
      </w:r>
      <w:r>
        <w:t>Bessere Ausdrücke in einer wiss. Arbeit, bitte!</w:t>
      </w:r>
    </w:p>
  </w:comment>
  <w:comment w:id="68" w:author="Lardelli, Manuel (manuel.lardelli@uni-graz.at)" w:date="2022-02-17T10:41:00Z" w:initials="LM(">
    <w:p w14:paraId="25C0BB93" w14:textId="451B6F5F" w:rsidR="002052B2" w:rsidRDefault="002052B2">
      <w:pPr>
        <w:pStyle w:val="Kommentartext"/>
      </w:pPr>
      <w:r>
        <w:rPr>
          <w:rStyle w:val="Kommentarzeichen"/>
        </w:rPr>
        <w:annotationRef/>
      </w:r>
      <w:r>
        <w:t>Besser wieso erklären</w:t>
      </w:r>
    </w:p>
  </w:comment>
  <w:comment w:id="77" w:author="Lardelli, Manuel (manuel.lardelli@uni-graz.at)" w:date="2022-02-17T10:44:00Z" w:initials="LM(">
    <w:p w14:paraId="3F962429" w14:textId="0F697CB7" w:rsidR="002052B2" w:rsidRDefault="002052B2">
      <w:pPr>
        <w:pStyle w:val="Kommentartext"/>
      </w:pPr>
      <w:r>
        <w:rPr>
          <w:rStyle w:val="Kommentarzeichen"/>
        </w:rPr>
        <w:annotationRef/>
      </w:r>
      <w:r>
        <w:t xml:space="preserve">Zu viele Verzeichnisse </w:t>
      </w:r>
    </w:p>
  </w:comment>
  <w:comment w:id="79" w:author="Lardelli, Manuel (manuel.lardelli@uni-graz.at)" w:date="2022-02-17T10:46:00Z" w:initials="LM(">
    <w:p w14:paraId="0E49F015" w14:textId="71DD27EB" w:rsidR="002052B2" w:rsidRDefault="002052B2">
      <w:pPr>
        <w:pStyle w:val="Kommentartext"/>
      </w:pPr>
      <w:r>
        <w:rPr>
          <w:rStyle w:val="Kommentarzeichen"/>
        </w:rPr>
        <w:annotationRef/>
      </w:r>
      <w:r>
        <w:t>Ausdruck</w:t>
      </w:r>
    </w:p>
  </w:comment>
  <w:comment w:id="81" w:author="Lardelli, Manuel (manuel.lardelli@uni-graz.at)" w:date="2022-02-17T10:46:00Z" w:initials="LM(">
    <w:p w14:paraId="4C515516" w14:textId="61DDC76C" w:rsidR="002052B2" w:rsidRDefault="002052B2">
      <w:pPr>
        <w:pStyle w:val="Kommentartext"/>
      </w:pPr>
      <w:r>
        <w:rPr>
          <w:rStyle w:val="Kommentarzeichen"/>
        </w:rPr>
        <w:annotationRef/>
      </w:r>
      <w:r>
        <w:t>Das ist ungewöhnlich und falsch</w:t>
      </w:r>
    </w:p>
  </w:comment>
  <w:comment w:id="82" w:author="Lardelli, Manuel (manuel.lardelli@uni-graz.at)" w:date="2022-02-17T10:47:00Z" w:initials="LM(">
    <w:p w14:paraId="14387319" w14:textId="78768A38" w:rsidR="002052B2" w:rsidRDefault="002052B2">
      <w:pPr>
        <w:pStyle w:val="Kommentartext"/>
      </w:pPr>
      <w:r>
        <w:rPr>
          <w:rStyle w:val="Kommentarzeichen"/>
        </w:rPr>
        <w:annotationRef/>
      </w:r>
      <w:r>
        <w:t>Ein Kapitel darf nicht aus einem Absatz bestehen</w:t>
      </w:r>
    </w:p>
  </w:comment>
  <w:comment w:id="86" w:author="Lardelli, Manuel (manuel.lardelli@uni-graz.at)" w:date="2022-02-17T10:49:00Z" w:initials="LM(">
    <w:p w14:paraId="638396C1" w14:textId="49ADB517" w:rsidR="002052B2" w:rsidRDefault="002052B2">
      <w:pPr>
        <w:pStyle w:val="Kommentartext"/>
      </w:pPr>
      <w:r>
        <w:rPr>
          <w:rStyle w:val="Kommentarzeichen"/>
        </w:rPr>
        <w:annotationRef/>
      </w:r>
      <w:r>
        <w:t>Kontextualisieren!</w:t>
      </w:r>
    </w:p>
  </w:comment>
  <w:comment w:id="88" w:author="Lardelli, Manuel (manuel.lardelli@uni-graz.at)" w:date="2022-02-17T10:50:00Z" w:initials="LM(">
    <w:p w14:paraId="4B72451C" w14:textId="04B7C5B9" w:rsidR="002052B2" w:rsidRDefault="002052B2">
      <w:pPr>
        <w:pStyle w:val="Kommentartext"/>
      </w:pPr>
      <w:r>
        <w:rPr>
          <w:rStyle w:val="Kommentarzeichen"/>
        </w:rPr>
        <w:annotationRef/>
      </w:r>
      <w:r>
        <w:t>Das Sie nicht den Kontext erläutert haben, ist der Absatz wenig verständlich</w:t>
      </w:r>
    </w:p>
  </w:comment>
  <w:comment w:id="90" w:author="Lardelli, Manuel (manuel.lardelli@uni-graz.at)" w:date="2022-02-17T10:51:00Z" w:initials="LM(">
    <w:p w14:paraId="52710D13" w14:textId="1836BFA5" w:rsidR="002052B2" w:rsidRDefault="002052B2">
      <w:pPr>
        <w:pStyle w:val="Kommentartext"/>
      </w:pPr>
      <w:r>
        <w:rPr>
          <w:rStyle w:val="Kommentarzeichen"/>
        </w:rPr>
        <w:annotationRef/>
      </w:r>
      <w:r>
        <w:t>Diese sind keine guten stilistischen Ausdrücke</w:t>
      </w:r>
    </w:p>
  </w:comment>
  <w:comment w:id="96" w:author="Lardelli, Manuel (manuel.lardelli@uni-graz.at)" w:date="2022-02-17T10:55:00Z" w:initials="LM(">
    <w:p w14:paraId="07E0DB5E" w14:textId="7BD9F09D" w:rsidR="002052B2" w:rsidRDefault="002052B2">
      <w:pPr>
        <w:pStyle w:val="Kommentartext"/>
      </w:pPr>
      <w:r>
        <w:rPr>
          <w:rStyle w:val="Kommentarzeichen"/>
        </w:rPr>
        <w:annotationRef/>
      </w:r>
      <w:r>
        <w:t>Quelle</w:t>
      </w:r>
    </w:p>
  </w:comment>
  <w:comment w:id="100" w:author="Lardelli, Manuel (manuel.lardelli@uni-graz.at)" w:date="2022-02-17T10:55:00Z" w:initials="LM(">
    <w:p w14:paraId="72F0B61C" w14:textId="21E56782" w:rsidR="002052B2" w:rsidRDefault="002052B2">
      <w:pPr>
        <w:pStyle w:val="Kommentartext"/>
      </w:pPr>
      <w:r>
        <w:rPr>
          <w:rStyle w:val="Kommentarzeichen"/>
        </w:rPr>
        <w:annotationRef/>
      </w:r>
      <w:r>
        <w:t>Bachelorarbeiten sind keine wissenschaftlichen Arbeiten und somit ungeeignet für die PSA</w:t>
      </w:r>
    </w:p>
  </w:comment>
  <w:comment w:id="112" w:author="Lardelli, Manuel (manuel.lardelli@uni-graz.at)" w:date="2022-02-17T10:57:00Z" w:initials="LM(">
    <w:p w14:paraId="03D18652" w14:textId="7964805E" w:rsidR="002052B2" w:rsidRDefault="002052B2">
      <w:pPr>
        <w:pStyle w:val="Kommentartext"/>
      </w:pPr>
      <w:r>
        <w:rPr>
          <w:rStyle w:val="Kommentarzeichen"/>
        </w:rPr>
        <w:annotationRef/>
      </w:r>
      <w:r>
        <w:t>Ist dies Ihre Hervorhebung? Das muss signalisiert werden</w:t>
      </w:r>
    </w:p>
  </w:comment>
  <w:comment w:id="111" w:author="Lardelli, Manuel (manuel.lardelli@uni-graz.at)" w:date="2022-02-17T10:57:00Z" w:initials="LM(">
    <w:p w14:paraId="4CED1CCF" w14:textId="0C49BC82" w:rsidR="002052B2" w:rsidRDefault="002052B2">
      <w:pPr>
        <w:pStyle w:val="Kommentartext"/>
      </w:pPr>
      <w:r>
        <w:rPr>
          <w:rStyle w:val="Kommentarzeichen"/>
        </w:rPr>
        <w:annotationRef/>
      </w:r>
      <w:r>
        <w:t>Falsche Zitierweise</w:t>
      </w:r>
    </w:p>
  </w:comment>
  <w:comment w:id="113" w:author="Lardelli, Manuel (manuel.lardelli@uni-graz.at)" w:date="2022-02-17T10:58:00Z" w:initials="LM(">
    <w:p w14:paraId="5B6A2010" w14:textId="67A1A4C9" w:rsidR="002052B2" w:rsidRDefault="002052B2">
      <w:pPr>
        <w:pStyle w:val="Kommentartext"/>
      </w:pPr>
      <w:r>
        <w:rPr>
          <w:rStyle w:val="Kommentarzeichen"/>
        </w:rPr>
        <w:annotationRef/>
      </w:r>
      <w:r>
        <w:t>S. oben</w:t>
      </w:r>
    </w:p>
  </w:comment>
  <w:comment w:id="139" w:author="Lardelli, Manuel (manuel.lardelli@uni-graz.at)" w:date="2022-02-17T11:01:00Z" w:initials="LM(">
    <w:p w14:paraId="15890BEA" w14:textId="68DCFF9D" w:rsidR="002052B2" w:rsidRDefault="002052B2">
      <w:pPr>
        <w:pStyle w:val="Kommentartext"/>
      </w:pPr>
      <w:r>
        <w:rPr>
          <w:rStyle w:val="Kommentarzeichen"/>
        </w:rPr>
        <w:annotationRef/>
      </w:r>
      <w:r>
        <w:t>Alles ist extrem unwissenschaftlich  - Sie müssen die Grundlagen des wissenschaftlichen Arbeiten im PSI wiederholen, wenn Sie das PSII besuchen möchten</w:t>
      </w:r>
    </w:p>
  </w:comment>
  <w:comment w:id="165" w:author="Lardelli, Manuel (manuel.lardelli@uni-graz.at)" w:date="2022-02-17T11:04:00Z" w:initials="LM(">
    <w:p w14:paraId="38BC8E7E" w14:textId="42C401A9" w:rsidR="002052B2" w:rsidRDefault="002052B2">
      <w:pPr>
        <w:pStyle w:val="Kommentartext"/>
      </w:pPr>
      <w:r>
        <w:rPr>
          <w:rStyle w:val="Kommentarzeichen"/>
        </w:rPr>
        <w:annotationRef/>
      </w:r>
      <w:r>
        <w:t>Ausdruck – was heißt „normal“?!</w:t>
      </w:r>
    </w:p>
  </w:comment>
  <w:comment w:id="166" w:author="Lardelli, Manuel (manuel.lardelli@uni-graz.at)" w:date="2022-02-17T11:04:00Z" w:initials="LM(">
    <w:p w14:paraId="3CE5EE55" w14:textId="66828887" w:rsidR="002052B2" w:rsidRDefault="002052B2">
      <w:pPr>
        <w:pStyle w:val="Kommentartext"/>
      </w:pPr>
      <w:r>
        <w:rPr>
          <w:rStyle w:val="Kommentarzeichen"/>
        </w:rPr>
        <w:annotationRef/>
      </w:r>
      <w:r>
        <w:t xml:space="preserve">Sie haben NIEMALS korrekt zitiert. </w:t>
      </w:r>
    </w:p>
  </w:comment>
  <w:comment w:id="168" w:author="Lardelli, Manuel (manuel.lardelli@uni-graz.at)" w:date="2022-02-17T11:05:00Z" w:initials="LM(">
    <w:p w14:paraId="748083DD" w14:textId="50ED1388" w:rsidR="002052B2" w:rsidRDefault="002052B2">
      <w:pPr>
        <w:pStyle w:val="Kommentartext"/>
      </w:pPr>
      <w:r>
        <w:rPr>
          <w:rStyle w:val="Kommentarzeichen"/>
        </w:rPr>
        <w:annotationRef/>
      </w:r>
      <w:r>
        <w:t>Manchmal verwenden Sie „“, manchmal kursiv. Sie müssen konsistent sein</w:t>
      </w:r>
    </w:p>
  </w:comment>
  <w:comment w:id="170" w:author="Lardelli, Manuel (manuel.lardelli@uni-graz.at)" w:date="2022-02-17T11:06:00Z" w:initials="LM(">
    <w:p w14:paraId="5E8989ED" w14:textId="1E828509" w:rsidR="002052B2" w:rsidRDefault="002052B2">
      <w:pPr>
        <w:pStyle w:val="Kommentartext"/>
      </w:pPr>
      <w:r>
        <w:rPr>
          <w:rStyle w:val="Kommentarzeichen"/>
        </w:rPr>
        <w:annotationRef/>
      </w:r>
      <w:r>
        <w:t>geschlechterexklusiv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7651FD" w15:done="0"/>
  <w15:commentEx w15:paraId="60B16E31" w15:done="0"/>
  <w15:commentEx w15:paraId="6B37DC29" w15:done="0"/>
  <w15:commentEx w15:paraId="3608A2D4" w15:done="0"/>
  <w15:commentEx w15:paraId="4711DC84" w15:done="0"/>
  <w15:commentEx w15:paraId="43A04ACF" w15:done="0"/>
  <w15:commentEx w15:paraId="76A185A5" w15:done="0"/>
  <w15:commentEx w15:paraId="36699D00" w15:done="0"/>
  <w15:commentEx w15:paraId="71B1CB26" w15:done="0"/>
  <w15:commentEx w15:paraId="2CF79956" w15:done="0"/>
  <w15:commentEx w15:paraId="4DBE70BB" w15:done="0"/>
  <w15:commentEx w15:paraId="14416561" w15:done="0"/>
  <w15:commentEx w15:paraId="678210D3" w15:done="0"/>
  <w15:commentEx w15:paraId="3D414D05" w15:done="0"/>
  <w15:commentEx w15:paraId="6B9E5F84" w15:done="0"/>
  <w15:commentEx w15:paraId="25C0BB93" w15:done="0"/>
  <w15:commentEx w15:paraId="3F962429" w15:done="0"/>
  <w15:commentEx w15:paraId="0E49F015" w15:done="0"/>
  <w15:commentEx w15:paraId="4C515516" w15:done="0"/>
  <w15:commentEx w15:paraId="14387319" w15:done="0"/>
  <w15:commentEx w15:paraId="638396C1" w15:done="0"/>
  <w15:commentEx w15:paraId="4B72451C" w15:done="0"/>
  <w15:commentEx w15:paraId="52710D13" w15:done="0"/>
  <w15:commentEx w15:paraId="07E0DB5E" w15:done="0"/>
  <w15:commentEx w15:paraId="72F0B61C" w15:done="0"/>
  <w15:commentEx w15:paraId="03D18652" w15:done="0"/>
  <w15:commentEx w15:paraId="4CED1CCF" w15:done="0"/>
  <w15:commentEx w15:paraId="5B6A2010" w15:done="0"/>
  <w15:commentEx w15:paraId="15890BEA" w15:done="0"/>
  <w15:commentEx w15:paraId="38BC8E7E" w15:done="0"/>
  <w15:commentEx w15:paraId="3CE5EE55" w15:done="0"/>
  <w15:commentEx w15:paraId="748083DD" w15:done="0"/>
  <w15:commentEx w15:paraId="5E8989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A13D" w16cex:dateUtc="2022-02-17T09:26:00Z"/>
  <w16cex:commentExtensible w16cex:durableId="25B8A19F" w16cex:dateUtc="2022-02-17T09:27:00Z"/>
  <w16cex:commentExtensible w16cex:durableId="25B8A1C5" w16cex:dateUtc="2022-02-17T09:28:00Z"/>
  <w16cex:commentExtensible w16cex:durableId="25B8A1B9" w16cex:dateUtc="2022-02-17T09:28:00Z"/>
  <w16cex:commentExtensible w16cex:durableId="25B8A1EA" w16cex:dateUtc="2022-02-17T09:28:00Z"/>
  <w16cex:commentExtensible w16cex:durableId="25B8A257" w16cex:dateUtc="2022-02-17T09:30:00Z"/>
  <w16cex:commentExtensible w16cex:durableId="25B8A684" w16cex:dateUtc="2022-02-17T09:48:00Z"/>
  <w16cex:commentExtensible w16cex:durableId="25B8A318" w16cex:dateUtc="2022-02-17T09:34:00Z"/>
  <w16cex:commentExtensible w16cex:durableId="25B8A356" w16cex:dateUtc="2022-02-17T09:35:00Z"/>
  <w16cex:commentExtensible w16cex:durableId="25B8A37E" w16cex:dateUtc="2022-02-17T09:35:00Z"/>
  <w16cex:commentExtensible w16cex:durableId="25B8A3B0" w16cex:dateUtc="2022-02-17T09:36:00Z"/>
  <w16cex:commentExtensible w16cex:durableId="25B8A3CD" w16cex:dateUtc="2022-02-17T09:37:00Z"/>
  <w16cex:commentExtensible w16cex:durableId="25B8A43C" w16cex:dateUtc="2022-02-17T09:38:00Z"/>
  <w16cex:commentExtensible w16cex:durableId="25B8A468" w16cex:dateUtc="2022-02-17T09:39:00Z"/>
  <w16cex:commentExtensible w16cex:durableId="25B8A488" w16cex:dateUtc="2022-02-17T09:40:00Z"/>
  <w16cex:commentExtensible w16cex:durableId="25B8A4C9" w16cex:dateUtc="2022-02-17T09:41:00Z"/>
  <w16cex:commentExtensible w16cex:durableId="25B8A5A3" w16cex:dateUtc="2022-02-17T09:44:00Z"/>
  <w16cex:commentExtensible w16cex:durableId="25B8A5FD" w16cex:dateUtc="2022-02-17T09:46:00Z"/>
  <w16cex:commentExtensible w16cex:durableId="25B8A60E" w16cex:dateUtc="2022-02-17T09:46:00Z"/>
  <w16cex:commentExtensible w16cex:durableId="25B8A63B" w16cex:dateUtc="2022-02-17T09:47:00Z"/>
  <w16cex:commentExtensible w16cex:durableId="25B8A6C3" w16cex:dateUtc="2022-02-17T09:49:00Z"/>
  <w16cex:commentExtensible w16cex:durableId="25B8A707" w16cex:dateUtc="2022-02-17T09:50:00Z"/>
  <w16cex:commentExtensible w16cex:durableId="25B8A742" w16cex:dateUtc="2022-02-17T09:51:00Z"/>
  <w16cex:commentExtensible w16cex:durableId="25B8A804" w16cex:dateUtc="2022-02-17T09:55:00Z"/>
  <w16cex:commentExtensible w16cex:durableId="25B8A810" w16cex:dateUtc="2022-02-17T09:55:00Z"/>
  <w16cex:commentExtensible w16cex:durableId="25B8A89A" w16cex:dateUtc="2022-02-17T09:57:00Z"/>
  <w16cex:commentExtensible w16cex:durableId="25B8A88B" w16cex:dateUtc="2022-02-17T09:57:00Z"/>
  <w16cex:commentExtensible w16cex:durableId="25B8A8CF" w16cex:dateUtc="2022-02-17T09:58:00Z"/>
  <w16cex:commentExtensible w16cex:durableId="25B8A96F" w16cex:dateUtc="2022-02-17T10:01:00Z"/>
  <w16cex:commentExtensible w16cex:durableId="25B8AA5A" w16cex:dateUtc="2022-02-17T10:04:00Z"/>
  <w16cex:commentExtensible w16cex:durableId="25B8AA41" w16cex:dateUtc="2022-02-17T10:04:00Z"/>
  <w16cex:commentExtensible w16cex:durableId="25B8AA77" w16cex:dateUtc="2022-02-17T10:05:00Z"/>
  <w16cex:commentExtensible w16cex:durableId="25B8AAA4" w16cex:dateUtc="2022-02-17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7651FD" w16cid:durableId="25B8A13D"/>
  <w16cid:commentId w16cid:paraId="60B16E31" w16cid:durableId="25B8A19F"/>
  <w16cid:commentId w16cid:paraId="6B37DC29" w16cid:durableId="25B8A1C5"/>
  <w16cid:commentId w16cid:paraId="3608A2D4" w16cid:durableId="25B8A1B9"/>
  <w16cid:commentId w16cid:paraId="4711DC84" w16cid:durableId="25B8A1EA"/>
  <w16cid:commentId w16cid:paraId="43A04ACF" w16cid:durableId="25B8A257"/>
  <w16cid:commentId w16cid:paraId="76A185A5" w16cid:durableId="25B8A684"/>
  <w16cid:commentId w16cid:paraId="36699D00" w16cid:durableId="25B8A318"/>
  <w16cid:commentId w16cid:paraId="71B1CB26" w16cid:durableId="25B8A356"/>
  <w16cid:commentId w16cid:paraId="2CF79956" w16cid:durableId="25B8A37E"/>
  <w16cid:commentId w16cid:paraId="4DBE70BB" w16cid:durableId="25B8A3B0"/>
  <w16cid:commentId w16cid:paraId="14416561" w16cid:durableId="25B8A3CD"/>
  <w16cid:commentId w16cid:paraId="678210D3" w16cid:durableId="25B8A43C"/>
  <w16cid:commentId w16cid:paraId="3D414D05" w16cid:durableId="25B8A468"/>
  <w16cid:commentId w16cid:paraId="6B9E5F84" w16cid:durableId="25B8A488"/>
  <w16cid:commentId w16cid:paraId="25C0BB93" w16cid:durableId="25B8A4C9"/>
  <w16cid:commentId w16cid:paraId="3F962429" w16cid:durableId="25B8A5A3"/>
  <w16cid:commentId w16cid:paraId="0E49F015" w16cid:durableId="25B8A5FD"/>
  <w16cid:commentId w16cid:paraId="4C515516" w16cid:durableId="25B8A60E"/>
  <w16cid:commentId w16cid:paraId="14387319" w16cid:durableId="25B8A63B"/>
  <w16cid:commentId w16cid:paraId="638396C1" w16cid:durableId="25B8A6C3"/>
  <w16cid:commentId w16cid:paraId="4B72451C" w16cid:durableId="25B8A707"/>
  <w16cid:commentId w16cid:paraId="52710D13" w16cid:durableId="25B8A742"/>
  <w16cid:commentId w16cid:paraId="07E0DB5E" w16cid:durableId="25B8A804"/>
  <w16cid:commentId w16cid:paraId="72F0B61C" w16cid:durableId="25B8A810"/>
  <w16cid:commentId w16cid:paraId="03D18652" w16cid:durableId="25B8A89A"/>
  <w16cid:commentId w16cid:paraId="4CED1CCF" w16cid:durableId="25B8A88B"/>
  <w16cid:commentId w16cid:paraId="5B6A2010" w16cid:durableId="25B8A8CF"/>
  <w16cid:commentId w16cid:paraId="15890BEA" w16cid:durableId="25B8A96F"/>
  <w16cid:commentId w16cid:paraId="38BC8E7E" w16cid:durableId="25B8AA5A"/>
  <w16cid:commentId w16cid:paraId="3CE5EE55" w16cid:durableId="25B8AA41"/>
  <w16cid:commentId w16cid:paraId="748083DD" w16cid:durableId="25B8AA77"/>
  <w16cid:commentId w16cid:paraId="5E8989ED" w16cid:durableId="25B8A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6E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D650C3"/>
    <w:multiLevelType w:val="hybridMultilevel"/>
    <w:tmpl w:val="10BEAB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C25C4"/>
    <w:multiLevelType w:val="hybridMultilevel"/>
    <w:tmpl w:val="22848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FB49DF"/>
    <w:multiLevelType w:val="hybridMultilevel"/>
    <w:tmpl w:val="46A6CF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A12228"/>
    <w:multiLevelType w:val="hybridMultilevel"/>
    <w:tmpl w:val="48345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17192E"/>
    <w:multiLevelType w:val="hybridMultilevel"/>
    <w:tmpl w:val="7FBA5F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EC7619"/>
    <w:multiLevelType w:val="hybridMultilevel"/>
    <w:tmpl w:val="00A8A4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AA3B3C"/>
    <w:multiLevelType w:val="hybridMultilevel"/>
    <w:tmpl w:val="FC28212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481B6A7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D946C8"/>
    <w:multiLevelType w:val="hybridMultilevel"/>
    <w:tmpl w:val="4AC261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E30D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675033"/>
    <w:multiLevelType w:val="hybridMultilevel"/>
    <w:tmpl w:val="DCA64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5"/>
  </w:num>
  <w:num w:numId="5">
    <w:abstractNumId w:val="0"/>
  </w:num>
  <w:num w:numId="6">
    <w:abstractNumId w:val="7"/>
  </w:num>
  <w:num w:numId="7">
    <w:abstractNumId w:val="4"/>
  </w:num>
  <w:num w:numId="8">
    <w:abstractNumId w:val="2"/>
  </w:num>
  <w:num w:numId="9">
    <w:abstractNumId w:val="11"/>
  </w:num>
  <w:num w:numId="10">
    <w:abstractNumId w:val="1"/>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delli, Manuel (manuel.lardelli@uni-graz.at)">
    <w15:presenceInfo w15:providerId="None" w15:userId="Lardelli, Manuel (manuel.lardelli@uni-graz.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D0"/>
    <w:rsid w:val="000653CD"/>
    <w:rsid w:val="00071CBD"/>
    <w:rsid w:val="000F4093"/>
    <w:rsid w:val="00131010"/>
    <w:rsid w:val="00131763"/>
    <w:rsid w:val="00161325"/>
    <w:rsid w:val="001B440B"/>
    <w:rsid w:val="001E2048"/>
    <w:rsid w:val="001E6E46"/>
    <w:rsid w:val="002052B2"/>
    <w:rsid w:val="00236AB7"/>
    <w:rsid w:val="00240560"/>
    <w:rsid w:val="0024759C"/>
    <w:rsid w:val="00297D93"/>
    <w:rsid w:val="002B4197"/>
    <w:rsid w:val="002D1434"/>
    <w:rsid w:val="003245AE"/>
    <w:rsid w:val="003313F4"/>
    <w:rsid w:val="00366A7D"/>
    <w:rsid w:val="003B082C"/>
    <w:rsid w:val="003C7FC3"/>
    <w:rsid w:val="003D47BC"/>
    <w:rsid w:val="003E5DB3"/>
    <w:rsid w:val="00446617"/>
    <w:rsid w:val="004553A2"/>
    <w:rsid w:val="00482AFB"/>
    <w:rsid w:val="004D79A5"/>
    <w:rsid w:val="004E25C5"/>
    <w:rsid w:val="004E4D29"/>
    <w:rsid w:val="00547CDB"/>
    <w:rsid w:val="00602B5D"/>
    <w:rsid w:val="00645A85"/>
    <w:rsid w:val="006A39B9"/>
    <w:rsid w:val="006C1175"/>
    <w:rsid w:val="006E7238"/>
    <w:rsid w:val="007176F1"/>
    <w:rsid w:val="0073306D"/>
    <w:rsid w:val="0074371E"/>
    <w:rsid w:val="007827F7"/>
    <w:rsid w:val="007B0EE1"/>
    <w:rsid w:val="00891EF6"/>
    <w:rsid w:val="00932362"/>
    <w:rsid w:val="009972F9"/>
    <w:rsid w:val="00A11DCC"/>
    <w:rsid w:val="00AA2714"/>
    <w:rsid w:val="00AB38AA"/>
    <w:rsid w:val="00AE55D3"/>
    <w:rsid w:val="00B36D55"/>
    <w:rsid w:val="00B709EC"/>
    <w:rsid w:val="00C04D13"/>
    <w:rsid w:val="00CC030E"/>
    <w:rsid w:val="00D006AD"/>
    <w:rsid w:val="00D1424D"/>
    <w:rsid w:val="00D2614C"/>
    <w:rsid w:val="00D61AA9"/>
    <w:rsid w:val="00D94397"/>
    <w:rsid w:val="00DE679D"/>
    <w:rsid w:val="00E07C7B"/>
    <w:rsid w:val="00E25BD0"/>
    <w:rsid w:val="00E316C2"/>
    <w:rsid w:val="00E55DCD"/>
    <w:rsid w:val="00EA3032"/>
    <w:rsid w:val="00EE6064"/>
    <w:rsid w:val="00F163DA"/>
    <w:rsid w:val="00FF4F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DAAC"/>
  <w15:chartTrackingRefBased/>
  <w15:docId w15:val="{72EE7A27-5632-421A-BC20-61EE5E64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1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F4F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25BD0"/>
    <w:pPr>
      <w:spacing w:after="0" w:line="240" w:lineRule="auto"/>
    </w:pPr>
  </w:style>
  <w:style w:type="character" w:customStyle="1" w:styleId="berschrift1Zchn">
    <w:name w:val="Überschrift 1 Zchn"/>
    <w:basedOn w:val="Absatz-Standardschriftart"/>
    <w:link w:val="berschrift1"/>
    <w:uiPriority w:val="9"/>
    <w:rsid w:val="00D61AA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61AA9"/>
    <w:pPr>
      <w:outlineLvl w:val="9"/>
    </w:pPr>
    <w:rPr>
      <w:lang w:val="de-DE" w:eastAsia="de-DE"/>
    </w:rPr>
  </w:style>
  <w:style w:type="character" w:customStyle="1" w:styleId="berschrift2Zchn">
    <w:name w:val="Überschrift 2 Zchn"/>
    <w:basedOn w:val="Absatz-Standardschriftart"/>
    <w:link w:val="berschrift2"/>
    <w:uiPriority w:val="9"/>
    <w:rsid w:val="00D61AA9"/>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61AA9"/>
    <w:pPr>
      <w:spacing w:after="100"/>
    </w:pPr>
  </w:style>
  <w:style w:type="paragraph" w:styleId="Verzeichnis2">
    <w:name w:val="toc 2"/>
    <w:basedOn w:val="Standard"/>
    <w:next w:val="Standard"/>
    <w:autoRedefine/>
    <w:uiPriority w:val="39"/>
    <w:unhideWhenUsed/>
    <w:rsid w:val="00D61AA9"/>
    <w:pPr>
      <w:spacing w:after="100"/>
      <w:ind w:left="220"/>
    </w:pPr>
  </w:style>
  <w:style w:type="character" w:styleId="Hyperlink">
    <w:name w:val="Hyperlink"/>
    <w:basedOn w:val="Absatz-Standardschriftart"/>
    <w:uiPriority w:val="99"/>
    <w:unhideWhenUsed/>
    <w:rsid w:val="00D61AA9"/>
    <w:rPr>
      <w:color w:val="0563C1" w:themeColor="hyperlink"/>
      <w:u w:val="single"/>
    </w:rPr>
  </w:style>
  <w:style w:type="paragraph" w:styleId="Listenabsatz">
    <w:name w:val="List Paragraph"/>
    <w:basedOn w:val="Standard"/>
    <w:uiPriority w:val="34"/>
    <w:qFormat/>
    <w:rsid w:val="00C04D13"/>
    <w:pPr>
      <w:ind w:left="720"/>
      <w:contextualSpacing/>
    </w:pPr>
  </w:style>
  <w:style w:type="paragraph" w:styleId="Literaturverzeichnis">
    <w:name w:val="Bibliography"/>
    <w:basedOn w:val="Standard"/>
    <w:next w:val="Standard"/>
    <w:uiPriority w:val="37"/>
    <w:unhideWhenUsed/>
    <w:rsid w:val="003E5DB3"/>
  </w:style>
  <w:style w:type="character" w:customStyle="1" w:styleId="berschrift3Zchn">
    <w:name w:val="Überschrift 3 Zchn"/>
    <w:basedOn w:val="Absatz-Standardschriftart"/>
    <w:link w:val="berschrift3"/>
    <w:uiPriority w:val="9"/>
    <w:rsid w:val="00FF4FC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A3032"/>
    <w:pPr>
      <w:spacing w:after="100"/>
      <w:ind w:left="440"/>
    </w:pPr>
  </w:style>
  <w:style w:type="character" w:styleId="NichtaufgelsteErwhnung">
    <w:name w:val="Unresolved Mention"/>
    <w:basedOn w:val="Absatz-Standardschriftart"/>
    <w:uiPriority w:val="99"/>
    <w:semiHidden/>
    <w:unhideWhenUsed/>
    <w:rsid w:val="00CC030E"/>
    <w:rPr>
      <w:color w:val="605E5C"/>
      <w:shd w:val="clear" w:color="auto" w:fill="E1DFDD"/>
    </w:rPr>
  </w:style>
  <w:style w:type="character" w:styleId="Kommentarzeichen">
    <w:name w:val="annotation reference"/>
    <w:basedOn w:val="Absatz-Standardschriftart"/>
    <w:uiPriority w:val="99"/>
    <w:semiHidden/>
    <w:unhideWhenUsed/>
    <w:rsid w:val="002052B2"/>
    <w:rPr>
      <w:sz w:val="16"/>
      <w:szCs w:val="16"/>
    </w:rPr>
  </w:style>
  <w:style w:type="paragraph" w:styleId="Kommentartext">
    <w:name w:val="annotation text"/>
    <w:basedOn w:val="Standard"/>
    <w:link w:val="KommentartextZchn"/>
    <w:uiPriority w:val="99"/>
    <w:semiHidden/>
    <w:unhideWhenUsed/>
    <w:rsid w:val="002052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52B2"/>
    <w:rPr>
      <w:sz w:val="20"/>
      <w:szCs w:val="20"/>
    </w:rPr>
  </w:style>
  <w:style w:type="paragraph" w:styleId="Kommentarthema">
    <w:name w:val="annotation subject"/>
    <w:basedOn w:val="Kommentartext"/>
    <w:next w:val="Kommentartext"/>
    <w:link w:val="KommentarthemaZchn"/>
    <w:uiPriority w:val="99"/>
    <w:semiHidden/>
    <w:unhideWhenUsed/>
    <w:rsid w:val="002052B2"/>
    <w:rPr>
      <w:b/>
      <w:bCs/>
    </w:rPr>
  </w:style>
  <w:style w:type="character" w:customStyle="1" w:styleId="KommentarthemaZchn">
    <w:name w:val="Kommentarthema Zchn"/>
    <w:basedOn w:val="KommentartextZchn"/>
    <w:link w:val="Kommentarthema"/>
    <w:uiPriority w:val="99"/>
    <w:semiHidden/>
    <w:rsid w:val="00205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209">
      <w:bodyDiv w:val="1"/>
      <w:marLeft w:val="0"/>
      <w:marRight w:val="0"/>
      <w:marTop w:val="0"/>
      <w:marBottom w:val="0"/>
      <w:divBdr>
        <w:top w:val="none" w:sz="0" w:space="0" w:color="auto"/>
        <w:left w:val="none" w:sz="0" w:space="0" w:color="auto"/>
        <w:bottom w:val="none" w:sz="0" w:space="0" w:color="auto"/>
        <w:right w:val="none" w:sz="0" w:space="0" w:color="auto"/>
      </w:divBdr>
    </w:div>
    <w:div w:id="22026953">
      <w:bodyDiv w:val="1"/>
      <w:marLeft w:val="0"/>
      <w:marRight w:val="0"/>
      <w:marTop w:val="0"/>
      <w:marBottom w:val="0"/>
      <w:divBdr>
        <w:top w:val="none" w:sz="0" w:space="0" w:color="auto"/>
        <w:left w:val="none" w:sz="0" w:space="0" w:color="auto"/>
        <w:bottom w:val="none" w:sz="0" w:space="0" w:color="auto"/>
        <w:right w:val="none" w:sz="0" w:space="0" w:color="auto"/>
      </w:divBdr>
    </w:div>
    <w:div w:id="32194139">
      <w:bodyDiv w:val="1"/>
      <w:marLeft w:val="0"/>
      <w:marRight w:val="0"/>
      <w:marTop w:val="0"/>
      <w:marBottom w:val="0"/>
      <w:divBdr>
        <w:top w:val="none" w:sz="0" w:space="0" w:color="auto"/>
        <w:left w:val="none" w:sz="0" w:space="0" w:color="auto"/>
        <w:bottom w:val="none" w:sz="0" w:space="0" w:color="auto"/>
        <w:right w:val="none" w:sz="0" w:space="0" w:color="auto"/>
      </w:divBdr>
    </w:div>
    <w:div w:id="41640547">
      <w:bodyDiv w:val="1"/>
      <w:marLeft w:val="0"/>
      <w:marRight w:val="0"/>
      <w:marTop w:val="0"/>
      <w:marBottom w:val="0"/>
      <w:divBdr>
        <w:top w:val="none" w:sz="0" w:space="0" w:color="auto"/>
        <w:left w:val="none" w:sz="0" w:space="0" w:color="auto"/>
        <w:bottom w:val="none" w:sz="0" w:space="0" w:color="auto"/>
        <w:right w:val="none" w:sz="0" w:space="0" w:color="auto"/>
      </w:divBdr>
    </w:div>
    <w:div w:id="61636423">
      <w:bodyDiv w:val="1"/>
      <w:marLeft w:val="0"/>
      <w:marRight w:val="0"/>
      <w:marTop w:val="0"/>
      <w:marBottom w:val="0"/>
      <w:divBdr>
        <w:top w:val="none" w:sz="0" w:space="0" w:color="auto"/>
        <w:left w:val="none" w:sz="0" w:space="0" w:color="auto"/>
        <w:bottom w:val="none" w:sz="0" w:space="0" w:color="auto"/>
        <w:right w:val="none" w:sz="0" w:space="0" w:color="auto"/>
      </w:divBdr>
    </w:div>
    <w:div w:id="122388430">
      <w:bodyDiv w:val="1"/>
      <w:marLeft w:val="0"/>
      <w:marRight w:val="0"/>
      <w:marTop w:val="0"/>
      <w:marBottom w:val="0"/>
      <w:divBdr>
        <w:top w:val="none" w:sz="0" w:space="0" w:color="auto"/>
        <w:left w:val="none" w:sz="0" w:space="0" w:color="auto"/>
        <w:bottom w:val="none" w:sz="0" w:space="0" w:color="auto"/>
        <w:right w:val="none" w:sz="0" w:space="0" w:color="auto"/>
      </w:divBdr>
    </w:div>
    <w:div w:id="172569214">
      <w:bodyDiv w:val="1"/>
      <w:marLeft w:val="0"/>
      <w:marRight w:val="0"/>
      <w:marTop w:val="0"/>
      <w:marBottom w:val="0"/>
      <w:divBdr>
        <w:top w:val="none" w:sz="0" w:space="0" w:color="auto"/>
        <w:left w:val="none" w:sz="0" w:space="0" w:color="auto"/>
        <w:bottom w:val="none" w:sz="0" w:space="0" w:color="auto"/>
        <w:right w:val="none" w:sz="0" w:space="0" w:color="auto"/>
      </w:divBdr>
    </w:div>
    <w:div w:id="188572126">
      <w:bodyDiv w:val="1"/>
      <w:marLeft w:val="0"/>
      <w:marRight w:val="0"/>
      <w:marTop w:val="0"/>
      <w:marBottom w:val="0"/>
      <w:divBdr>
        <w:top w:val="none" w:sz="0" w:space="0" w:color="auto"/>
        <w:left w:val="none" w:sz="0" w:space="0" w:color="auto"/>
        <w:bottom w:val="none" w:sz="0" w:space="0" w:color="auto"/>
        <w:right w:val="none" w:sz="0" w:space="0" w:color="auto"/>
      </w:divBdr>
    </w:div>
    <w:div w:id="202329372">
      <w:bodyDiv w:val="1"/>
      <w:marLeft w:val="0"/>
      <w:marRight w:val="0"/>
      <w:marTop w:val="0"/>
      <w:marBottom w:val="0"/>
      <w:divBdr>
        <w:top w:val="none" w:sz="0" w:space="0" w:color="auto"/>
        <w:left w:val="none" w:sz="0" w:space="0" w:color="auto"/>
        <w:bottom w:val="none" w:sz="0" w:space="0" w:color="auto"/>
        <w:right w:val="none" w:sz="0" w:space="0" w:color="auto"/>
      </w:divBdr>
    </w:div>
    <w:div w:id="223102550">
      <w:bodyDiv w:val="1"/>
      <w:marLeft w:val="0"/>
      <w:marRight w:val="0"/>
      <w:marTop w:val="0"/>
      <w:marBottom w:val="0"/>
      <w:divBdr>
        <w:top w:val="none" w:sz="0" w:space="0" w:color="auto"/>
        <w:left w:val="none" w:sz="0" w:space="0" w:color="auto"/>
        <w:bottom w:val="none" w:sz="0" w:space="0" w:color="auto"/>
        <w:right w:val="none" w:sz="0" w:space="0" w:color="auto"/>
      </w:divBdr>
    </w:div>
    <w:div w:id="348526161">
      <w:bodyDiv w:val="1"/>
      <w:marLeft w:val="0"/>
      <w:marRight w:val="0"/>
      <w:marTop w:val="0"/>
      <w:marBottom w:val="0"/>
      <w:divBdr>
        <w:top w:val="none" w:sz="0" w:space="0" w:color="auto"/>
        <w:left w:val="none" w:sz="0" w:space="0" w:color="auto"/>
        <w:bottom w:val="none" w:sz="0" w:space="0" w:color="auto"/>
        <w:right w:val="none" w:sz="0" w:space="0" w:color="auto"/>
      </w:divBdr>
    </w:div>
    <w:div w:id="361631592">
      <w:bodyDiv w:val="1"/>
      <w:marLeft w:val="0"/>
      <w:marRight w:val="0"/>
      <w:marTop w:val="0"/>
      <w:marBottom w:val="0"/>
      <w:divBdr>
        <w:top w:val="none" w:sz="0" w:space="0" w:color="auto"/>
        <w:left w:val="none" w:sz="0" w:space="0" w:color="auto"/>
        <w:bottom w:val="none" w:sz="0" w:space="0" w:color="auto"/>
        <w:right w:val="none" w:sz="0" w:space="0" w:color="auto"/>
      </w:divBdr>
    </w:div>
    <w:div w:id="466705917">
      <w:bodyDiv w:val="1"/>
      <w:marLeft w:val="0"/>
      <w:marRight w:val="0"/>
      <w:marTop w:val="0"/>
      <w:marBottom w:val="0"/>
      <w:divBdr>
        <w:top w:val="none" w:sz="0" w:space="0" w:color="auto"/>
        <w:left w:val="none" w:sz="0" w:space="0" w:color="auto"/>
        <w:bottom w:val="none" w:sz="0" w:space="0" w:color="auto"/>
        <w:right w:val="none" w:sz="0" w:space="0" w:color="auto"/>
      </w:divBdr>
    </w:div>
    <w:div w:id="508713948">
      <w:bodyDiv w:val="1"/>
      <w:marLeft w:val="0"/>
      <w:marRight w:val="0"/>
      <w:marTop w:val="0"/>
      <w:marBottom w:val="0"/>
      <w:divBdr>
        <w:top w:val="none" w:sz="0" w:space="0" w:color="auto"/>
        <w:left w:val="none" w:sz="0" w:space="0" w:color="auto"/>
        <w:bottom w:val="none" w:sz="0" w:space="0" w:color="auto"/>
        <w:right w:val="none" w:sz="0" w:space="0" w:color="auto"/>
      </w:divBdr>
    </w:div>
    <w:div w:id="669873567">
      <w:bodyDiv w:val="1"/>
      <w:marLeft w:val="0"/>
      <w:marRight w:val="0"/>
      <w:marTop w:val="0"/>
      <w:marBottom w:val="0"/>
      <w:divBdr>
        <w:top w:val="none" w:sz="0" w:space="0" w:color="auto"/>
        <w:left w:val="none" w:sz="0" w:space="0" w:color="auto"/>
        <w:bottom w:val="none" w:sz="0" w:space="0" w:color="auto"/>
        <w:right w:val="none" w:sz="0" w:space="0" w:color="auto"/>
      </w:divBdr>
    </w:div>
    <w:div w:id="726731282">
      <w:bodyDiv w:val="1"/>
      <w:marLeft w:val="0"/>
      <w:marRight w:val="0"/>
      <w:marTop w:val="0"/>
      <w:marBottom w:val="0"/>
      <w:divBdr>
        <w:top w:val="none" w:sz="0" w:space="0" w:color="auto"/>
        <w:left w:val="none" w:sz="0" w:space="0" w:color="auto"/>
        <w:bottom w:val="none" w:sz="0" w:space="0" w:color="auto"/>
        <w:right w:val="none" w:sz="0" w:space="0" w:color="auto"/>
      </w:divBdr>
    </w:div>
    <w:div w:id="780807907">
      <w:bodyDiv w:val="1"/>
      <w:marLeft w:val="0"/>
      <w:marRight w:val="0"/>
      <w:marTop w:val="0"/>
      <w:marBottom w:val="0"/>
      <w:divBdr>
        <w:top w:val="none" w:sz="0" w:space="0" w:color="auto"/>
        <w:left w:val="none" w:sz="0" w:space="0" w:color="auto"/>
        <w:bottom w:val="none" w:sz="0" w:space="0" w:color="auto"/>
        <w:right w:val="none" w:sz="0" w:space="0" w:color="auto"/>
      </w:divBdr>
    </w:div>
    <w:div w:id="784272140">
      <w:bodyDiv w:val="1"/>
      <w:marLeft w:val="0"/>
      <w:marRight w:val="0"/>
      <w:marTop w:val="0"/>
      <w:marBottom w:val="0"/>
      <w:divBdr>
        <w:top w:val="none" w:sz="0" w:space="0" w:color="auto"/>
        <w:left w:val="none" w:sz="0" w:space="0" w:color="auto"/>
        <w:bottom w:val="none" w:sz="0" w:space="0" w:color="auto"/>
        <w:right w:val="none" w:sz="0" w:space="0" w:color="auto"/>
      </w:divBdr>
    </w:div>
    <w:div w:id="936837292">
      <w:bodyDiv w:val="1"/>
      <w:marLeft w:val="0"/>
      <w:marRight w:val="0"/>
      <w:marTop w:val="0"/>
      <w:marBottom w:val="0"/>
      <w:divBdr>
        <w:top w:val="none" w:sz="0" w:space="0" w:color="auto"/>
        <w:left w:val="none" w:sz="0" w:space="0" w:color="auto"/>
        <w:bottom w:val="none" w:sz="0" w:space="0" w:color="auto"/>
        <w:right w:val="none" w:sz="0" w:space="0" w:color="auto"/>
      </w:divBdr>
    </w:div>
    <w:div w:id="1114598821">
      <w:bodyDiv w:val="1"/>
      <w:marLeft w:val="0"/>
      <w:marRight w:val="0"/>
      <w:marTop w:val="0"/>
      <w:marBottom w:val="0"/>
      <w:divBdr>
        <w:top w:val="none" w:sz="0" w:space="0" w:color="auto"/>
        <w:left w:val="none" w:sz="0" w:space="0" w:color="auto"/>
        <w:bottom w:val="none" w:sz="0" w:space="0" w:color="auto"/>
        <w:right w:val="none" w:sz="0" w:space="0" w:color="auto"/>
      </w:divBdr>
    </w:div>
    <w:div w:id="1155533119">
      <w:bodyDiv w:val="1"/>
      <w:marLeft w:val="0"/>
      <w:marRight w:val="0"/>
      <w:marTop w:val="0"/>
      <w:marBottom w:val="0"/>
      <w:divBdr>
        <w:top w:val="none" w:sz="0" w:space="0" w:color="auto"/>
        <w:left w:val="none" w:sz="0" w:space="0" w:color="auto"/>
        <w:bottom w:val="none" w:sz="0" w:space="0" w:color="auto"/>
        <w:right w:val="none" w:sz="0" w:space="0" w:color="auto"/>
      </w:divBdr>
    </w:div>
    <w:div w:id="1208376141">
      <w:bodyDiv w:val="1"/>
      <w:marLeft w:val="0"/>
      <w:marRight w:val="0"/>
      <w:marTop w:val="0"/>
      <w:marBottom w:val="0"/>
      <w:divBdr>
        <w:top w:val="none" w:sz="0" w:space="0" w:color="auto"/>
        <w:left w:val="none" w:sz="0" w:space="0" w:color="auto"/>
        <w:bottom w:val="none" w:sz="0" w:space="0" w:color="auto"/>
        <w:right w:val="none" w:sz="0" w:space="0" w:color="auto"/>
      </w:divBdr>
    </w:div>
    <w:div w:id="1245454366">
      <w:bodyDiv w:val="1"/>
      <w:marLeft w:val="0"/>
      <w:marRight w:val="0"/>
      <w:marTop w:val="0"/>
      <w:marBottom w:val="0"/>
      <w:divBdr>
        <w:top w:val="none" w:sz="0" w:space="0" w:color="auto"/>
        <w:left w:val="none" w:sz="0" w:space="0" w:color="auto"/>
        <w:bottom w:val="none" w:sz="0" w:space="0" w:color="auto"/>
        <w:right w:val="none" w:sz="0" w:space="0" w:color="auto"/>
      </w:divBdr>
    </w:div>
    <w:div w:id="1268390333">
      <w:bodyDiv w:val="1"/>
      <w:marLeft w:val="0"/>
      <w:marRight w:val="0"/>
      <w:marTop w:val="0"/>
      <w:marBottom w:val="0"/>
      <w:divBdr>
        <w:top w:val="none" w:sz="0" w:space="0" w:color="auto"/>
        <w:left w:val="none" w:sz="0" w:space="0" w:color="auto"/>
        <w:bottom w:val="none" w:sz="0" w:space="0" w:color="auto"/>
        <w:right w:val="none" w:sz="0" w:space="0" w:color="auto"/>
      </w:divBdr>
    </w:div>
    <w:div w:id="1307274880">
      <w:bodyDiv w:val="1"/>
      <w:marLeft w:val="0"/>
      <w:marRight w:val="0"/>
      <w:marTop w:val="0"/>
      <w:marBottom w:val="0"/>
      <w:divBdr>
        <w:top w:val="none" w:sz="0" w:space="0" w:color="auto"/>
        <w:left w:val="none" w:sz="0" w:space="0" w:color="auto"/>
        <w:bottom w:val="none" w:sz="0" w:space="0" w:color="auto"/>
        <w:right w:val="none" w:sz="0" w:space="0" w:color="auto"/>
      </w:divBdr>
    </w:div>
    <w:div w:id="1330672068">
      <w:bodyDiv w:val="1"/>
      <w:marLeft w:val="0"/>
      <w:marRight w:val="0"/>
      <w:marTop w:val="0"/>
      <w:marBottom w:val="0"/>
      <w:divBdr>
        <w:top w:val="none" w:sz="0" w:space="0" w:color="auto"/>
        <w:left w:val="none" w:sz="0" w:space="0" w:color="auto"/>
        <w:bottom w:val="none" w:sz="0" w:space="0" w:color="auto"/>
        <w:right w:val="none" w:sz="0" w:space="0" w:color="auto"/>
      </w:divBdr>
    </w:div>
    <w:div w:id="1351300236">
      <w:bodyDiv w:val="1"/>
      <w:marLeft w:val="0"/>
      <w:marRight w:val="0"/>
      <w:marTop w:val="0"/>
      <w:marBottom w:val="0"/>
      <w:divBdr>
        <w:top w:val="none" w:sz="0" w:space="0" w:color="auto"/>
        <w:left w:val="none" w:sz="0" w:space="0" w:color="auto"/>
        <w:bottom w:val="none" w:sz="0" w:space="0" w:color="auto"/>
        <w:right w:val="none" w:sz="0" w:space="0" w:color="auto"/>
      </w:divBdr>
    </w:div>
    <w:div w:id="1355155479">
      <w:bodyDiv w:val="1"/>
      <w:marLeft w:val="0"/>
      <w:marRight w:val="0"/>
      <w:marTop w:val="0"/>
      <w:marBottom w:val="0"/>
      <w:divBdr>
        <w:top w:val="none" w:sz="0" w:space="0" w:color="auto"/>
        <w:left w:val="none" w:sz="0" w:space="0" w:color="auto"/>
        <w:bottom w:val="none" w:sz="0" w:space="0" w:color="auto"/>
        <w:right w:val="none" w:sz="0" w:space="0" w:color="auto"/>
      </w:divBdr>
    </w:div>
    <w:div w:id="1540817676">
      <w:bodyDiv w:val="1"/>
      <w:marLeft w:val="0"/>
      <w:marRight w:val="0"/>
      <w:marTop w:val="0"/>
      <w:marBottom w:val="0"/>
      <w:divBdr>
        <w:top w:val="none" w:sz="0" w:space="0" w:color="auto"/>
        <w:left w:val="none" w:sz="0" w:space="0" w:color="auto"/>
        <w:bottom w:val="none" w:sz="0" w:space="0" w:color="auto"/>
        <w:right w:val="none" w:sz="0" w:space="0" w:color="auto"/>
      </w:divBdr>
    </w:div>
    <w:div w:id="1570922555">
      <w:bodyDiv w:val="1"/>
      <w:marLeft w:val="0"/>
      <w:marRight w:val="0"/>
      <w:marTop w:val="0"/>
      <w:marBottom w:val="0"/>
      <w:divBdr>
        <w:top w:val="none" w:sz="0" w:space="0" w:color="auto"/>
        <w:left w:val="none" w:sz="0" w:space="0" w:color="auto"/>
        <w:bottom w:val="none" w:sz="0" w:space="0" w:color="auto"/>
        <w:right w:val="none" w:sz="0" w:space="0" w:color="auto"/>
      </w:divBdr>
    </w:div>
    <w:div w:id="1703440412">
      <w:bodyDiv w:val="1"/>
      <w:marLeft w:val="0"/>
      <w:marRight w:val="0"/>
      <w:marTop w:val="0"/>
      <w:marBottom w:val="0"/>
      <w:divBdr>
        <w:top w:val="none" w:sz="0" w:space="0" w:color="auto"/>
        <w:left w:val="none" w:sz="0" w:space="0" w:color="auto"/>
        <w:bottom w:val="none" w:sz="0" w:space="0" w:color="auto"/>
        <w:right w:val="none" w:sz="0" w:space="0" w:color="auto"/>
      </w:divBdr>
    </w:div>
    <w:div w:id="1727602062">
      <w:bodyDiv w:val="1"/>
      <w:marLeft w:val="0"/>
      <w:marRight w:val="0"/>
      <w:marTop w:val="0"/>
      <w:marBottom w:val="0"/>
      <w:divBdr>
        <w:top w:val="none" w:sz="0" w:space="0" w:color="auto"/>
        <w:left w:val="none" w:sz="0" w:space="0" w:color="auto"/>
        <w:bottom w:val="none" w:sz="0" w:space="0" w:color="auto"/>
        <w:right w:val="none" w:sz="0" w:space="0" w:color="auto"/>
      </w:divBdr>
    </w:div>
    <w:div w:id="1774126454">
      <w:bodyDiv w:val="1"/>
      <w:marLeft w:val="0"/>
      <w:marRight w:val="0"/>
      <w:marTop w:val="0"/>
      <w:marBottom w:val="0"/>
      <w:divBdr>
        <w:top w:val="none" w:sz="0" w:space="0" w:color="auto"/>
        <w:left w:val="none" w:sz="0" w:space="0" w:color="auto"/>
        <w:bottom w:val="none" w:sz="0" w:space="0" w:color="auto"/>
        <w:right w:val="none" w:sz="0" w:space="0" w:color="auto"/>
      </w:divBdr>
    </w:div>
    <w:div w:id="1804080399">
      <w:bodyDiv w:val="1"/>
      <w:marLeft w:val="0"/>
      <w:marRight w:val="0"/>
      <w:marTop w:val="0"/>
      <w:marBottom w:val="0"/>
      <w:divBdr>
        <w:top w:val="none" w:sz="0" w:space="0" w:color="auto"/>
        <w:left w:val="none" w:sz="0" w:space="0" w:color="auto"/>
        <w:bottom w:val="none" w:sz="0" w:space="0" w:color="auto"/>
        <w:right w:val="none" w:sz="0" w:space="0" w:color="auto"/>
      </w:divBdr>
    </w:div>
    <w:div w:id="1843277099">
      <w:bodyDiv w:val="1"/>
      <w:marLeft w:val="0"/>
      <w:marRight w:val="0"/>
      <w:marTop w:val="0"/>
      <w:marBottom w:val="0"/>
      <w:divBdr>
        <w:top w:val="none" w:sz="0" w:space="0" w:color="auto"/>
        <w:left w:val="none" w:sz="0" w:space="0" w:color="auto"/>
        <w:bottom w:val="none" w:sz="0" w:space="0" w:color="auto"/>
        <w:right w:val="none" w:sz="0" w:space="0" w:color="auto"/>
      </w:divBdr>
    </w:div>
    <w:div w:id="1913153901">
      <w:bodyDiv w:val="1"/>
      <w:marLeft w:val="0"/>
      <w:marRight w:val="0"/>
      <w:marTop w:val="0"/>
      <w:marBottom w:val="0"/>
      <w:divBdr>
        <w:top w:val="none" w:sz="0" w:space="0" w:color="auto"/>
        <w:left w:val="none" w:sz="0" w:space="0" w:color="auto"/>
        <w:bottom w:val="none" w:sz="0" w:space="0" w:color="auto"/>
        <w:right w:val="none" w:sz="0" w:space="0" w:color="auto"/>
      </w:divBdr>
    </w:div>
    <w:div w:id="1956136795">
      <w:bodyDiv w:val="1"/>
      <w:marLeft w:val="0"/>
      <w:marRight w:val="0"/>
      <w:marTop w:val="0"/>
      <w:marBottom w:val="0"/>
      <w:divBdr>
        <w:top w:val="none" w:sz="0" w:space="0" w:color="auto"/>
        <w:left w:val="none" w:sz="0" w:space="0" w:color="auto"/>
        <w:bottom w:val="none" w:sz="0" w:space="0" w:color="auto"/>
        <w:right w:val="none" w:sz="0" w:space="0" w:color="auto"/>
      </w:divBdr>
    </w:div>
    <w:div w:id="2031368918">
      <w:bodyDiv w:val="1"/>
      <w:marLeft w:val="0"/>
      <w:marRight w:val="0"/>
      <w:marTop w:val="0"/>
      <w:marBottom w:val="0"/>
      <w:divBdr>
        <w:top w:val="none" w:sz="0" w:space="0" w:color="auto"/>
        <w:left w:val="none" w:sz="0" w:space="0" w:color="auto"/>
        <w:bottom w:val="none" w:sz="0" w:space="0" w:color="auto"/>
        <w:right w:val="none" w:sz="0" w:space="0" w:color="auto"/>
      </w:divBdr>
    </w:div>
    <w:div w:id="20370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Leu89</b:Tag>
    <b:SourceType>ArticleInAPeriodical</b:SourceType>
    <b:Guid>{1C5476B6-B5F9-42AC-9E1C-AC5B07D8E845}</b:Guid>
    <b:Author>
      <b:Author>
        <b:NameList>
          <b:Person>
            <b:Last>van Leuven-Zwart</b:Last>
            <b:First>Kitty</b:First>
          </b:Person>
        </b:NameList>
      </b:Author>
    </b:Author>
    <b:Title>Translation and Original: Similarities and Dissimilarities I</b:Title>
    <b:Year>1989</b:Year>
    <b:City>Amsterdam</b:City>
    <b:Publisher>John Benjamins</b:Publisher>
    <b:PeriodicalTitle>Target</b:PeriodicalTitle>
    <b:Month>Januar</b:Month>
    <b:Day>1</b:Day>
    <b:Pages>151-181</b:Pages>
    <b:RefOrder>2</b:RefOrder>
  </b:Source>
  <b:Source>
    <b:Tag>van90</b:Tag>
    <b:SourceType>ArticleInAPeriodical</b:SourceType>
    <b:Guid>{EC91E69C-D270-460D-B5A1-9DA6A7D5CC91}</b:Guid>
    <b:Title>Translation and Original: Similarities and Dissimilarities II</b:Title>
    <b:Year>1990</b:Year>
    <b:Author>
      <b:Author>
        <b:NameList>
          <b:Person>
            <b:Last>van Leuven-Zwart</b:Last>
            <b:First>Kitty</b:First>
          </b:Person>
        </b:NameList>
      </b:Author>
    </b:Author>
    <b:PeriodicalTitle>Target</b:PeriodicalTitle>
    <b:Month>Januar</b:Month>
    <b:Day>1</b:Day>
    <b:Pages>69-95</b:Pages>
    <b:RefOrder>3</b:RefOrder>
  </b:Source>
  <b:Source>
    <b:Tag>deW20</b:Tag>
    <b:SourceType>InternetSite</b:SourceType>
    <b:Guid>{BD5AEAD9-D068-4260-90C0-1C39EF580DD9}</b:Guid>
    <b:Author>
      <b:Author>
        <b:NameList>
          <b:Person>
            <b:Last>de Ward</b:Last>
            <b:First>Peter</b:First>
          </b:Person>
        </b:NameList>
      </b:Author>
    </b:Author>
    <b:Title>de Volkskrant</b:Title>
    <b:Year>2020</b:Year>
    <b:Month>Januar</b:Month>
    <b:Day>29</b:Day>
    <b:YearAccessed>2022</b:YearAccessed>
    <b:MonthAccessed>Januar</b:MonthAccessed>
    <b:DayAccessed>24</b:DayAccessed>
    <b:URL>https://www.volkskrant.nl/mensen/kitty-zwart-1943-2020-hooggeleerde-vrouw-die-vocht-voor-vertaalvak~b3a82c6e2/</b:URL>
    <b:RefOrder>4</b:RefOrder>
  </b:Source>
  <b:Source>
    <b:Tag>Bal80</b:Tag>
    <b:SourceType>Book</b:SourceType>
    <b:Guid>{8BAE5700-52DF-46D4-8663-BA322F19D7D2}</b:Guid>
    <b:Author>
      <b:Author>
        <b:NameList>
          <b:Person>
            <b:Last>Bal</b:Last>
            <b:First>Mieke</b:First>
          </b:Person>
        </b:NameList>
      </b:Author>
    </b:Author>
    <b:Title>De theorie van vertellen en verhalen.</b:Title>
    <b:Year>1980</b:Year>
    <b:City>Muiderberg</b:City>
    <b:Publisher>Coutinho</b:Publisher>
    <b:RefOrder>5</b:RefOrder>
  </b:Source>
  <b:Source>
    <b:Tag>Hal73</b:Tag>
    <b:SourceType>Book</b:SourceType>
    <b:Guid>{8A18BE7D-E913-4060-AE19-53208E31ABA8}</b:Guid>
    <b:Author>
      <b:Author>
        <b:NameList>
          <b:Person>
            <b:Last>Halliday</b:Last>
            <b:First>Michael</b:First>
          </b:Person>
        </b:NameList>
      </b:Author>
    </b:Author>
    <b:Title>Explorations in the Functions of Language</b:Title>
    <b:Year>1973</b:Year>
    <b:City>London</b:City>
    <b:Publisher>Edward Arnold</b:Publisher>
    <b:RefOrder>6</b:RefOrder>
  </b:Source>
  <b:Source>
    <b:Tag>Tru09</b:Tag>
    <b:SourceType>DocumentFromInternetSite</b:SourceType>
    <b:Guid>{2B527D2A-D7FA-4E78-BCE4-58ADC1F54305}</b:Guid>
    <b:Author>
      <b:Author>
        <b:NameList>
          <b:Person>
            <b:Last>Trupej</b:Last>
            <b:First>Janko</b:First>
          </b:Person>
        </b:NameList>
      </b:Author>
    </b:Author>
    <b:Title>Problem medkulturnosti pro prevajanju trivialne literature, na primeru romanov zaklad v srebrnem in boter</b:Title>
    <b:Year>2009</b:Year>
    <b:City>Maribor</b:City>
    <b:Publisher>J. Trupej</b:Publisher>
    <b:InternetSiteTitle>dk.um.si</b:InternetSiteTitle>
    <b:YearAccessed>2022</b:YearAccessed>
    <b:MonthAccessed>Januar</b:MonthAccessed>
    <b:DayAccessed>26</b:DayAccessed>
    <b:URL>https://dk.um.si/IzpisGradiva.php?id=11467&amp;lang=eng</b:URL>
    <b:RefOrder>7</b:RefOrder>
  </b:Source>
  <b:Source>
    <b:Tag>Wes20</b:Tag>
    <b:SourceType>DocumentFromInternetSite</b:SourceType>
    <b:Guid>{62970A24-E131-4C94-B79C-15A6242B533C}</b:Guid>
    <b:Author>
      <b:Author>
        <b:NameList>
          <b:Person>
            <b:Last>Westermayer</b:Last>
            <b:First>Stefanie</b:First>
          </b:Person>
        </b:NameList>
      </b:Author>
    </b:Author>
    <b:Title>Universitätsbibliothek Uni Graz</b:Title>
    <b:Year>2020</b:Year>
    <b:Month>November</b:Month>
    <b:YearAccessed>2022</b:YearAccessed>
    <b:MonthAccessed>Februar</b:MonthAccessed>
    <b:DayAccessed>14</b:DayAccessed>
    <b:URL>https://unipub.uni-graz.at/obvugrhs/content/titleinfo/5754800</b:URL>
    <b:RefOrder>8</b:RefOrder>
  </b:Source>
  <b:Source>
    <b:Tag>Cat78</b:Tag>
    <b:SourceType>Book</b:SourceType>
    <b:Guid>{D1F52C60-48BF-4E32-8076-553CDF4AD1FC}</b:Guid>
    <b:Title>A Linguistic Theory of Translation</b:Title>
    <b:Year>1978</b:Year>
    <b:Author>
      <b:Author>
        <b:NameList>
          <b:Person>
            <b:Last>Catford</b:Last>
            <b:First>J.</b:First>
            <b:Middle>C.</b:Middle>
          </b:Person>
        </b:NameList>
      </b:Author>
    </b:Author>
    <b:City>Oxford</b:City>
    <b:Publisher>Oxford University Press</b:Publisher>
    <b:RefOrder>1</b:RefOrder>
  </b:Source>
</b:Sources>
</file>

<file path=customXml/itemProps1.xml><?xml version="1.0" encoding="utf-8"?>
<ds:datastoreItem xmlns:ds="http://schemas.openxmlformats.org/officeDocument/2006/customXml" ds:itemID="{303B4463-BD91-40CF-BD0E-CF433065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3558</Words>
  <Characters>22419</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David</dc:creator>
  <cp:keywords/>
  <dc:description/>
  <cp:lastModifiedBy>Lardelli, Manuel (manuel.lardelli@uni-graz.at)</cp:lastModifiedBy>
  <cp:revision>9</cp:revision>
  <dcterms:created xsi:type="dcterms:W3CDTF">2021-06-29T07:37:00Z</dcterms:created>
  <dcterms:modified xsi:type="dcterms:W3CDTF">2022-02-17T10:15:00Z</dcterms:modified>
</cp:coreProperties>
</file>